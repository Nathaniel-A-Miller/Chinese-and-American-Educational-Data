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A289" w14:textId="77777777" w:rsidR="00EB446C" w:rsidRDefault="00E14A4B" w:rsidP="00EB446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USN Education Editor – Editing and Writing Assessment</w:t>
      </w:r>
    </w:p>
    <w:p w14:paraId="412E329E" w14:textId="77777777" w:rsidR="00B8373A" w:rsidRDefault="0090790C" w:rsidP="0034048D">
      <w:pPr>
        <w:pStyle w:val="Heading1"/>
      </w:pPr>
      <w:r>
        <w:t>Part 1: Editing Assessment</w:t>
      </w:r>
    </w:p>
    <w:p w14:paraId="2458B0DD" w14:textId="77777777" w:rsidR="0034048D" w:rsidRDefault="0034048D" w:rsidP="0090790C">
      <w:r>
        <w:t>Instructions:</w:t>
      </w:r>
    </w:p>
    <w:p w14:paraId="7985E37A" w14:textId="77777777" w:rsidR="0034048D" w:rsidRPr="00BD7476" w:rsidRDefault="0034048D" w:rsidP="0034048D">
      <w:pPr>
        <w:numPr>
          <w:ilvl w:val="0"/>
          <w:numId w:val="5"/>
        </w:numPr>
        <w:spacing w:before="0" w:after="0"/>
      </w:pPr>
      <w:r w:rsidRPr="00BD7476">
        <w:t xml:space="preserve">Edit the </w:t>
      </w:r>
      <w:r>
        <w:t>below content</w:t>
      </w:r>
      <w:r w:rsidRPr="00BD7476">
        <w:t xml:space="preserve"> for grammar, </w:t>
      </w:r>
      <w:r w:rsidR="00FB5D0E" w:rsidRPr="00BD7476">
        <w:t xml:space="preserve">AP style, </w:t>
      </w:r>
      <w:r w:rsidRPr="00BD7476">
        <w:t xml:space="preserve">flow, </w:t>
      </w:r>
      <w:r w:rsidR="00FB5D0E">
        <w:t>readability</w:t>
      </w:r>
      <w:r>
        <w:t xml:space="preserve"> </w:t>
      </w:r>
      <w:r w:rsidRPr="00BD7476">
        <w:t xml:space="preserve">and </w:t>
      </w:r>
      <w:r w:rsidR="00644141">
        <w:t>structure</w:t>
      </w:r>
      <w:r>
        <w:t>.</w:t>
      </w:r>
      <w:r w:rsidR="00644141">
        <w:t xml:space="preserve"> Do your best to </w:t>
      </w:r>
      <w:r w:rsidR="00FB5D0E">
        <w:t>edit</w:t>
      </w:r>
      <w:r w:rsidR="00644141">
        <w:t xml:space="preserve"> voice and tone so the content matches our </w:t>
      </w:r>
      <w:r w:rsidR="00FB5D0E">
        <w:t xml:space="preserve">consumer advice </w:t>
      </w:r>
      <w:r w:rsidR="00644141">
        <w:t xml:space="preserve">style and </w:t>
      </w:r>
      <w:r w:rsidR="00FB5D0E">
        <w:t xml:space="preserve">our </w:t>
      </w:r>
      <w:r w:rsidR="00644141">
        <w:t xml:space="preserve">audience. </w:t>
      </w:r>
    </w:p>
    <w:p w14:paraId="2074AD51" w14:textId="77777777" w:rsidR="0034048D" w:rsidRPr="00BD7476" w:rsidRDefault="0034048D" w:rsidP="0034048D">
      <w:pPr>
        <w:numPr>
          <w:ilvl w:val="0"/>
          <w:numId w:val="5"/>
        </w:numPr>
        <w:spacing w:before="0" w:after="0"/>
      </w:pPr>
      <w:r w:rsidRPr="00BD7476">
        <w:t>Complete your edits using “Suggesting” mode in Google docs or “Track Changes” in Microsoft Word</w:t>
      </w:r>
      <w:r>
        <w:t>.</w:t>
      </w:r>
      <w:r w:rsidRPr="00BD7476">
        <w:t xml:space="preserve"> </w:t>
      </w:r>
    </w:p>
    <w:p w14:paraId="3729C8C7" w14:textId="77777777" w:rsidR="0034048D" w:rsidRDefault="0034048D" w:rsidP="00FB5D0E">
      <w:pPr>
        <w:numPr>
          <w:ilvl w:val="0"/>
          <w:numId w:val="5"/>
        </w:numPr>
        <w:spacing w:before="0" w:after="0"/>
      </w:pPr>
      <w:r>
        <w:t xml:space="preserve">Use the “Comment” feature to add SEO recommendations, notes to the writer, or other suggestions to improve the page. </w:t>
      </w:r>
    </w:p>
    <w:p w14:paraId="590857A7" w14:textId="77777777" w:rsidR="0034048D" w:rsidRDefault="0034048D" w:rsidP="0034048D">
      <w:pPr>
        <w:numPr>
          <w:ilvl w:val="0"/>
          <w:numId w:val="5"/>
        </w:numPr>
        <w:spacing w:before="0" w:after="0"/>
      </w:pPr>
      <w:r w:rsidRPr="00BD7476">
        <w:t xml:space="preserve">If </w:t>
      </w:r>
      <w:r>
        <w:t xml:space="preserve">you are </w:t>
      </w:r>
      <w:r w:rsidRPr="00BD7476">
        <w:t>using Google Docs, change the permissions of your Google doc so anyone with the link can view</w:t>
      </w:r>
      <w:r>
        <w:t xml:space="preserve"> it.</w:t>
      </w:r>
    </w:p>
    <w:p w14:paraId="301787F2" w14:textId="77777777" w:rsidR="0090790C" w:rsidRDefault="0090790C" w:rsidP="0090790C"/>
    <w:p w14:paraId="11C7266F" w14:textId="77777777" w:rsidR="0034048D" w:rsidRPr="0034048D" w:rsidRDefault="0034048D" w:rsidP="0034048D">
      <w:pPr>
        <w:pStyle w:val="Heading2"/>
      </w:pPr>
      <w:r w:rsidRPr="0034048D">
        <w:t>Online Bachelor’s Programs</w:t>
      </w:r>
    </w:p>
    <w:p w14:paraId="201A29CC" w14:textId="3F3507D1" w:rsidR="0034048D" w:rsidRPr="00193451" w:rsidRDefault="0034048D" w:rsidP="0034048D">
      <w:r w:rsidRPr="00193451">
        <w:t>A bachelor’s degree</w:t>
      </w:r>
      <w:r w:rsidRPr="00827B64">
        <w:rPr>
          <w:rFonts w:cstheme="minorHAnsi"/>
          <w:rPrChange w:id="0" w:author="Nathaniel Miller" w:date="2023-05-13T12:52:00Z">
            <w:rPr/>
          </w:rPrChange>
        </w:rPr>
        <w:t xml:space="preserve"> — </w:t>
      </w:r>
      <w:r w:rsidRPr="00193451">
        <w:t>whether it’s earned in person or online</w:t>
      </w:r>
      <w:r w:rsidR="00644141" w:rsidRPr="00193451">
        <w:t>,</w:t>
      </w:r>
      <w:r w:rsidRPr="00193451">
        <w:t xml:space="preserve"> can open doors when it comes to employment opportunities. </w:t>
      </w:r>
      <w:r w:rsidR="00644141" w:rsidRPr="00193451">
        <w:t>According to the National Centre</w:t>
      </w:r>
      <w:r w:rsidRPr="00193451">
        <w:t xml:space="preserve"> for Education Statistic</w:t>
      </w:r>
      <w:r w:rsidR="00644141" w:rsidRPr="00193451">
        <w:t xml:space="preserve">s, </w:t>
      </w:r>
      <w:del w:id="1" w:author="Nathaniel Miller" w:date="2023-05-13T14:48:00Z">
        <w:r w:rsidR="00644141" w:rsidRPr="00193451" w:rsidDel="0073195C">
          <w:delText xml:space="preserve">the employment rate among 25 to 34 </w:delText>
        </w:r>
        <w:r w:rsidRPr="00193451" w:rsidDel="0073195C">
          <w:delText>year</w:delText>
        </w:r>
        <w:r w:rsidR="00644141" w:rsidRPr="00193451" w:rsidDel="0073195C">
          <w:delText xml:space="preserve"> </w:delText>
        </w:r>
        <w:r w:rsidRPr="00193451" w:rsidDel="0073195C">
          <w:delText xml:space="preserve">olds with a </w:delText>
        </w:r>
      </w:del>
      <w:ins w:id="2" w:author="Nathaniel Miller" w:date="2023-05-13T14:48:00Z">
        <w:r w:rsidR="0073195C">
          <w:t xml:space="preserve">U.S. </w:t>
        </w:r>
      </w:ins>
      <w:r w:rsidRPr="00193451">
        <w:t>bachelor</w:t>
      </w:r>
      <w:r w:rsidR="00644141" w:rsidRPr="00193451">
        <w:t>’s degree</w:t>
      </w:r>
      <w:ins w:id="3" w:author="Nathaniel Miller" w:date="2023-05-13T14:47:00Z">
        <w:r w:rsidR="0073195C">
          <w:t xml:space="preserve"> holders aged 25 to 34</w:t>
        </w:r>
      </w:ins>
      <w:ins w:id="4" w:author="Nathaniel Miller" w:date="2023-05-13T14:48:00Z">
        <w:r w:rsidR="0073195C">
          <w:t xml:space="preserve"> had an</w:t>
        </w:r>
      </w:ins>
      <w:del w:id="5" w:author="Nathaniel Miller" w:date="2023-05-13T14:48:00Z">
        <w:r w:rsidR="00644141" w:rsidRPr="00193451" w:rsidDel="0073195C">
          <w:delText xml:space="preserve"> in the U.S. was at</w:delText>
        </w:r>
      </w:del>
      <w:r w:rsidR="00644141" w:rsidRPr="00193451">
        <w:t xml:space="preserve"> 86% </w:t>
      </w:r>
      <w:ins w:id="6" w:author="Nathaniel Miller" w:date="2023-05-13T14:48:00Z">
        <w:r w:rsidR="0073195C">
          <w:t xml:space="preserve">employment rate </w:t>
        </w:r>
      </w:ins>
      <w:r w:rsidRPr="00193451">
        <w:t>in 20</w:t>
      </w:r>
      <w:r w:rsidR="00644141" w:rsidRPr="00193451">
        <w:t>21</w:t>
      </w:r>
      <w:ins w:id="7" w:author="Nathaniel Miller" w:date="2023-05-13T14:48:00Z">
        <w:r w:rsidR="0073195C">
          <w:t>,</w:t>
        </w:r>
      </w:ins>
      <w:r w:rsidR="00644141" w:rsidRPr="00193451">
        <w:t xml:space="preserve"> compared with </w:t>
      </w:r>
      <w:del w:id="8" w:author="Nathaniel Miller" w:date="2023-05-13T14:48:00Z">
        <w:r w:rsidR="00644141" w:rsidRPr="00193451" w:rsidDel="0073195C">
          <w:delText xml:space="preserve">the </w:delText>
        </w:r>
      </w:del>
      <w:r w:rsidR="00644141" w:rsidRPr="00193451">
        <w:t xml:space="preserve">72% </w:t>
      </w:r>
      <w:del w:id="9" w:author="Nathaniel Miller" w:date="2023-05-13T14:48:00Z">
        <w:r w:rsidRPr="00193451" w:rsidDel="0073195C">
          <w:delText xml:space="preserve">employment rate </w:delText>
        </w:r>
      </w:del>
      <w:r w:rsidRPr="00193451">
        <w:t xml:space="preserve">for those with </w:t>
      </w:r>
      <w:ins w:id="10" w:author="Nathaniel Miller" w:date="2023-05-13T14:48:00Z">
        <w:r w:rsidR="0073195C">
          <w:t xml:space="preserve">just </w:t>
        </w:r>
      </w:ins>
      <w:r w:rsidRPr="00193451">
        <w:t>a</w:t>
      </w:r>
      <w:r w:rsidR="00644141" w:rsidRPr="00193451">
        <w:t xml:space="preserve"> high school degree. A bachelor</w:t>
      </w:r>
      <w:ins w:id="11" w:author="Nathaniel Miller" w:date="2023-05-13T13:12:00Z">
        <w:r w:rsidR="00827B64">
          <w:t>’</w:t>
        </w:r>
      </w:ins>
      <w:r w:rsidRPr="00193451">
        <w:t>s degree can also lead to a higher</w:t>
      </w:r>
      <w:r w:rsidR="00644141" w:rsidRPr="00193451">
        <w:t xml:space="preserve"> salary. In 2021</w:t>
      </w:r>
      <w:r w:rsidRPr="00193451">
        <w:t>, bachelor’s degree holde</w:t>
      </w:r>
      <w:r w:rsidR="00644141" w:rsidRPr="00193451">
        <w:t>rs earned a median of nearly $1</w:t>
      </w:r>
      <w:ins w:id="12" w:author="Nathaniel Miller" w:date="2023-05-13T14:06:00Z">
        <w:r w:rsidR="0041049C">
          <w:t>,</w:t>
        </w:r>
      </w:ins>
      <w:r w:rsidRPr="00193451">
        <w:t>200 per week, compar</w:t>
      </w:r>
      <w:r w:rsidR="00644141" w:rsidRPr="00193451">
        <w:t>ed with associate degree holder</w:t>
      </w:r>
      <w:r w:rsidRPr="00193451">
        <w:t xml:space="preserve"> at a</w:t>
      </w:r>
      <w:r w:rsidR="0077483A" w:rsidRPr="00193451">
        <w:t>bout $860 weekly and $730 week</w:t>
      </w:r>
      <w:r w:rsidRPr="00193451">
        <w:t xml:space="preserve"> for those with a high school diploma. </w:t>
      </w:r>
    </w:p>
    <w:p w14:paraId="26C236CD" w14:textId="42848E78" w:rsidR="0034048D" w:rsidRPr="00193451" w:rsidRDefault="0034048D" w:rsidP="0034048D">
      <w:r w:rsidRPr="00193451">
        <w:t>In 20</w:t>
      </w:r>
      <w:r w:rsidR="00644141" w:rsidRPr="00193451">
        <w:t>22</w:t>
      </w:r>
      <w:r w:rsidRPr="00193451">
        <w:t xml:space="preserve">, about 5.5 million undergraduate students enrolled in at least one online course and </w:t>
      </w:r>
      <w:r w:rsidR="00644141" w:rsidRPr="00193451">
        <w:t>two</w:t>
      </w:r>
      <w:r w:rsidRPr="00193451">
        <w:t xml:space="preserve"> million enrolled exclusively in online classes, the National Center for Education Statistics reports. The curriculum for an online bachelor’s </w:t>
      </w:r>
      <w:r w:rsidR="00644141" w:rsidRPr="00193451">
        <w:t>degree typically matche</w:t>
      </w:r>
      <w:r w:rsidR="0077483A" w:rsidRPr="00193451">
        <w:t>d</w:t>
      </w:r>
      <w:r w:rsidR="00644141" w:rsidRPr="00193451">
        <w:t xml:space="preserve"> the on </w:t>
      </w:r>
      <w:r w:rsidRPr="00193451">
        <w:t xml:space="preserve">campus </w:t>
      </w:r>
      <w:del w:id="13" w:author="Nathaniel Miller" w:date="2023-05-13T13:12:00Z">
        <w:r w:rsidRPr="00193451" w:rsidDel="00827B64">
          <w:delText>curricu</w:delText>
        </w:r>
        <w:r w:rsidR="00644141" w:rsidRPr="00193451" w:rsidDel="00827B64">
          <w:delText>l</w:delText>
        </w:r>
        <w:r w:rsidRPr="00193451" w:rsidDel="00827B64">
          <w:delText>lum</w:delText>
        </w:r>
      </w:del>
      <w:ins w:id="14" w:author="Nathaniel Miller" w:date="2023-05-13T13:12:00Z">
        <w:r w:rsidR="00827B64" w:rsidRPr="00193451">
          <w:t>curriculum</w:t>
        </w:r>
      </w:ins>
      <w:r w:rsidRPr="00193451">
        <w:t xml:space="preserve"> at the same school, and the degree itself typically won’t state the format in which it was earned. </w:t>
      </w:r>
      <w:commentRangeStart w:id="15"/>
      <w:r w:rsidR="00644141" w:rsidRPr="00193451">
        <w:t>So</w:t>
      </w:r>
      <w:ins w:id="16" w:author="Nathaniel Miller" w:date="2023-05-13T14:54:00Z">
        <w:r w:rsidR="00F85C2A">
          <w:t xml:space="preserve"> you don’t need to work about how respected your online degree will be. </w:t>
        </w:r>
      </w:ins>
      <w:del w:id="17" w:author="Nathaniel Miller" w:date="2023-05-13T14:54:00Z">
        <w:r w:rsidR="00644141" w:rsidRPr="00193451" w:rsidDel="00F85C2A">
          <w:delText xml:space="preserve"> you don’t need to worry! </w:delText>
        </w:r>
        <w:commentRangeEnd w:id="15"/>
        <w:r w:rsidR="00F85C2A" w:rsidDel="00F85C2A">
          <w:rPr>
            <w:rStyle w:val="CommentReference"/>
          </w:rPr>
          <w:commentReference w:id="15"/>
        </w:r>
      </w:del>
      <w:ins w:id="18" w:author="Nathaniel Miller" w:date="2023-05-13T14:55:00Z">
        <w:r w:rsidR="00F85C2A">
          <w:t>S</w:t>
        </w:r>
      </w:ins>
      <w:del w:id="19" w:author="Nathaniel Miller" w:date="2023-05-13T14:55:00Z">
        <w:r w:rsidRPr="00193451" w:rsidDel="00F85C2A">
          <w:delText>S</w:delText>
        </w:r>
      </w:del>
      <w:r w:rsidRPr="00193451">
        <w:t>tudents in an online program usually earn the same degree as the on-campus students.</w:t>
      </w:r>
    </w:p>
    <w:p w14:paraId="03BD1917" w14:textId="77777777" w:rsidR="0034048D" w:rsidRPr="00193451" w:rsidRDefault="0034048D" w:rsidP="0034048D">
      <w:pPr>
        <w:pStyle w:val="Heading2"/>
      </w:pPr>
      <w:r w:rsidRPr="00193451">
        <w:t>Online Graduate Degrees</w:t>
      </w:r>
    </w:p>
    <w:p w14:paraId="087826D4" w14:textId="2863F8E0" w:rsidR="006D5B10" w:rsidRDefault="006D5B10" w:rsidP="006618A3">
      <w:pPr>
        <w:rPr>
          <w:ins w:id="20" w:author="Nathaniel Miller" w:date="2023-05-13T13:19:00Z"/>
        </w:rPr>
      </w:pPr>
      <w:ins w:id="21" w:author="Nathaniel Miller" w:date="2023-05-13T13:19:00Z">
        <w:r>
          <w:t>Graduate degrees are more specialized and a</w:t>
        </w:r>
        <w:r w:rsidRPr="00193451">
          <w:t xml:space="preserve"> prospective master’s degree </w:t>
        </w:r>
        <w:r>
          <w:t>applicant</w:t>
        </w:r>
        <w:r w:rsidRPr="00193451">
          <w:t xml:space="preserve"> generally needs to have </w:t>
        </w:r>
        <w:r>
          <w:t xml:space="preserve">completed </w:t>
        </w:r>
        <w:r w:rsidRPr="00193451">
          <w:t>an undergraduate degree</w:t>
        </w:r>
        <w:r>
          <w:t xml:space="preserve"> first</w:t>
        </w:r>
        <w:r w:rsidRPr="00193451">
          <w:t>.</w:t>
        </w:r>
        <w:r>
          <w:t xml:space="preserve"> While</w:t>
        </w:r>
        <w:r w:rsidRPr="00193451">
          <w:t xml:space="preserve"> </w:t>
        </w:r>
        <w:r w:rsidRPr="00193451">
          <w:t>bachelor’s degrees</w:t>
        </w:r>
        <w:r>
          <w:t xml:space="preserve"> </w:t>
        </w:r>
        <w:r w:rsidRPr="00193451">
          <w:t>often</w:t>
        </w:r>
        <w:r>
          <w:t xml:space="preserve"> require</w:t>
        </w:r>
        <w:r w:rsidRPr="00193451">
          <w:t xml:space="preserve"> students take general education </w:t>
        </w:r>
        <w:r>
          <w:t>classes in addition to coursework for their</w:t>
        </w:r>
        <w:r w:rsidRPr="00193451">
          <w:t xml:space="preserve"> major, graduate level degrees </w:t>
        </w:r>
        <w:r>
          <w:t xml:space="preserve">typically </w:t>
        </w:r>
        <w:r w:rsidRPr="00193451">
          <w:t xml:space="preserve">focus on a particular </w:t>
        </w:r>
        <w:r w:rsidRPr="00034D62">
          <w:rPr>
            <w:rFonts w:cstheme="minorHAnsi"/>
          </w:rPr>
          <w:t>area of study — such</w:t>
        </w:r>
        <w:r w:rsidRPr="00193451">
          <w:t xml:space="preserve"> as engineering, business, health, public service, or education. </w:t>
        </w:r>
      </w:ins>
    </w:p>
    <w:p w14:paraId="04765196" w14:textId="77777777" w:rsidR="0034048D" w:rsidRPr="00193451" w:rsidRDefault="00644141" w:rsidP="0034048D">
      <w:pPr>
        <w:rPr>
          <w:rFonts w:ascii="Times New Roman" w:eastAsia="Times New Roman" w:hAnsi="Times New Roman" w:cs="Times New Roman"/>
        </w:rPr>
      </w:pPr>
      <w:r w:rsidRPr="00193451">
        <w:t>In fall 2021</w:t>
      </w:r>
      <w:r w:rsidR="0034048D" w:rsidRPr="00193451">
        <w:t>, more than 1</w:t>
      </w:r>
      <w:r w:rsidRPr="00193451">
        <w:t>.1</w:t>
      </w:r>
      <w:ins w:id="22" w:author="Nathaniel Miller" w:date="2023-05-13T13:06:00Z">
        <w:r w:rsidR="00827B64">
          <w:t xml:space="preserve"> mil</w:t>
        </w:r>
      </w:ins>
      <w:ins w:id="23" w:author="Nathaniel Miller" w:date="2023-05-13T13:12:00Z">
        <w:r w:rsidR="00827B64">
          <w:t>l</w:t>
        </w:r>
      </w:ins>
      <w:ins w:id="24" w:author="Nathaniel Miller" w:date="2023-05-13T13:06:00Z">
        <w:r w:rsidR="00827B64">
          <w:t>ion</w:t>
        </w:r>
      </w:ins>
      <w:del w:id="25" w:author="Nathaniel Miller" w:date="2023-05-13T13:06:00Z">
        <w:r w:rsidRPr="00193451" w:rsidDel="00827B64">
          <w:delText>M</w:delText>
        </w:r>
      </w:del>
      <w:r w:rsidRPr="00193451">
        <w:t xml:space="preserve"> </w:t>
      </w:r>
      <w:r w:rsidR="0034048D" w:rsidRPr="00193451">
        <w:t>student</w:t>
      </w:r>
      <w:r w:rsidR="0077483A" w:rsidRPr="00193451">
        <w:t>s at the graduate level enroll</w:t>
      </w:r>
      <w:ins w:id="26" w:author="Nathaniel Miller" w:date="2023-05-13T13:11:00Z">
        <w:r w:rsidR="00827B64">
          <w:t>ed</w:t>
        </w:r>
      </w:ins>
      <w:r w:rsidR="0034048D" w:rsidRPr="00193451">
        <w:t xml:space="preserve"> in an online course, with about 869</w:t>
      </w:r>
      <w:ins w:id="27" w:author="Nathaniel Miller" w:date="2023-05-13T13:10:00Z">
        <w:r w:rsidR="00827B64">
          <w:t>,</w:t>
        </w:r>
      </w:ins>
      <w:r w:rsidR="0034048D" w:rsidRPr="00193451">
        <w:t>000 enrolling exclusively in distance courses.</w:t>
      </w:r>
      <w:ins w:id="28" w:author="Nathaniel Miller" w:date="2023-05-13T13:20:00Z">
        <w:r w:rsidR="006D5B10">
          <w:t xml:space="preserve"> </w:t>
        </w:r>
        <w:r w:rsidR="006D5B10">
          <w:t>P</w:t>
        </w:r>
        <w:r w:rsidR="006D5B10" w:rsidRPr="00193451">
          <w:t>artial and full online degrees exist at both the master’s and doctoral levels.</w:t>
        </w:r>
      </w:ins>
      <w:r w:rsidR="0034048D" w:rsidRPr="00193451">
        <w:t xml:space="preserve"> In </w:t>
      </w:r>
      <w:r w:rsidR="0034048D" w:rsidRPr="00827B64">
        <w:rPr>
          <w:rFonts w:cstheme="minorHAnsi"/>
          <w:rPrChange w:id="29" w:author="Nathaniel Miller" w:date="2023-05-13T13:11:00Z">
            <w:rPr/>
          </w:rPrChange>
        </w:rPr>
        <w:t xml:space="preserve">certain fields </w:t>
      </w:r>
      <w:ins w:id="30" w:author="Nathaniel Miller" w:date="2023-05-13T13:11:00Z">
        <w:r w:rsidR="00827B64" w:rsidRPr="00827B64">
          <w:rPr>
            <w:rFonts w:cstheme="minorHAnsi"/>
            <w:rPrChange w:id="31" w:author="Nathaniel Miller" w:date="2023-05-13T13:11:00Z">
              <w:rPr>
                <w:rFonts w:ascii="Gentium Plus" w:hAnsi="Gentium Plus" w:cs="Gentium Plus"/>
              </w:rPr>
            </w:rPrChange>
          </w:rPr>
          <w:t>—</w:t>
        </w:r>
      </w:ins>
      <w:del w:id="32" w:author="Nathaniel Miller" w:date="2023-05-13T13:11:00Z">
        <w:r w:rsidR="0034048D" w:rsidRPr="00827B64" w:rsidDel="00827B64">
          <w:rPr>
            <w:rFonts w:cstheme="minorHAnsi"/>
            <w:rPrChange w:id="33" w:author="Nathaniel Miller" w:date="2023-05-13T13:11:00Z">
              <w:rPr/>
            </w:rPrChange>
          </w:rPr>
          <w:delText>–</w:delText>
        </w:r>
      </w:del>
      <w:r w:rsidR="0034048D" w:rsidRPr="00827B64">
        <w:rPr>
          <w:rFonts w:cstheme="minorHAnsi"/>
          <w:rPrChange w:id="34" w:author="Nathaniel Miller" w:date="2023-05-13T13:11:00Z">
            <w:rPr/>
          </w:rPrChange>
        </w:rPr>
        <w:t xml:space="preserve"> such as nursing </w:t>
      </w:r>
      <w:ins w:id="35" w:author="Nathaniel Miller" w:date="2023-05-13T13:11:00Z">
        <w:r w:rsidR="00827B64" w:rsidRPr="00827B64">
          <w:rPr>
            <w:rFonts w:cstheme="minorHAnsi"/>
            <w:rPrChange w:id="36" w:author="Nathaniel Miller" w:date="2023-05-13T13:11:00Z">
              <w:rPr>
                <w:rFonts w:ascii="Gentium Plus" w:hAnsi="Gentium Plus" w:cs="Gentium Plus"/>
              </w:rPr>
            </w:rPrChange>
          </w:rPr>
          <w:t>—</w:t>
        </w:r>
      </w:ins>
      <w:del w:id="37" w:author="Nathaniel Miller" w:date="2023-05-13T13:11:00Z">
        <w:r w:rsidR="0034048D" w:rsidRPr="00827B64" w:rsidDel="00827B64">
          <w:rPr>
            <w:rFonts w:cstheme="minorHAnsi"/>
            <w:rPrChange w:id="38" w:author="Nathaniel Miller" w:date="2023-05-13T13:11:00Z">
              <w:rPr/>
            </w:rPrChange>
          </w:rPr>
          <w:delText>–</w:delText>
        </w:r>
      </w:del>
      <w:r w:rsidR="0034048D" w:rsidRPr="00827B64">
        <w:rPr>
          <w:rFonts w:cstheme="minorHAnsi"/>
          <w:rPrChange w:id="39" w:author="Nathaniel Miller" w:date="2023-05-13T13:11:00Z">
            <w:rPr/>
          </w:rPrChange>
        </w:rPr>
        <w:t xml:space="preserve"> a master’s</w:t>
      </w:r>
      <w:r w:rsidR="0034048D" w:rsidRPr="00193451">
        <w:t xml:space="preserve"> degree is required for some jobs</w:t>
      </w:r>
      <w:del w:id="40" w:author="Nathaniel Miller" w:date="2023-05-13T13:11:00Z">
        <w:r w:rsidR="0034048D" w:rsidRPr="00193451" w:rsidDel="00827B64">
          <w:delText>, whereas in</w:delText>
        </w:r>
      </w:del>
      <w:ins w:id="41" w:author="Nathaniel Miller" w:date="2023-05-13T13:11:00Z">
        <w:r w:rsidR="00827B64">
          <w:t>. In</w:t>
        </w:r>
      </w:ins>
      <w:r w:rsidR="0034048D" w:rsidRPr="00193451">
        <w:t xml:space="preserve"> others, this credential isn’t necessarily required but can lead to management-level roles and higher salaries</w:t>
      </w:r>
      <w:ins w:id="42" w:author="Nathaniel Miller" w:date="2023-05-13T13:11:00Z">
        <w:r w:rsidR="00827B64">
          <w:t>.</w:t>
        </w:r>
      </w:ins>
      <w:del w:id="43" w:author="Nathaniel Miller" w:date="2023-05-13T13:11:00Z">
        <w:r w:rsidR="00014C0D" w:rsidRPr="00193451" w:rsidDel="00827B64">
          <w:delText>, and</w:delText>
        </w:r>
      </w:del>
      <w:del w:id="44" w:author="Nathaniel Miller" w:date="2023-05-13T13:20:00Z">
        <w:r w:rsidR="00014C0D" w:rsidRPr="00193451" w:rsidDel="006D5B10">
          <w:delText xml:space="preserve"> </w:delText>
        </w:r>
      </w:del>
      <w:del w:id="45" w:author="Nathaniel Miller" w:date="2023-05-13T13:11:00Z">
        <w:r w:rsidR="00014C0D" w:rsidRPr="00193451" w:rsidDel="00827B64">
          <w:delText>p</w:delText>
        </w:r>
      </w:del>
      <w:del w:id="46" w:author="Nathaniel Miller" w:date="2023-05-13T13:20:00Z">
        <w:r w:rsidR="0034048D" w:rsidRPr="00193451" w:rsidDel="006D5B10">
          <w:delText>artial and full online degrees exist at both the master’s and doctoral levels.</w:delText>
        </w:r>
      </w:del>
      <w:r w:rsidR="0034048D" w:rsidRPr="00193451">
        <w:t xml:space="preserve"> </w:t>
      </w:r>
    </w:p>
    <w:p w14:paraId="4A248E4E" w14:textId="77777777" w:rsidR="0034048D" w:rsidRPr="00193451" w:rsidDel="006D5B10" w:rsidRDefault="0034048D" w:rsidP="0034048D">
      <w:pPr>
        <w:rPr>
          <w:del w:id="47" w:author="Nathaniel Miller" w:date="2023-05-13T13:19:00Z"/>
        </w:rPr>
      </w:pPr>
      <w:del w:id="48" w:author="Nathaniel Miller" w:date="2023-05-13T13:14:00Z">
        <w:r w:rsidRPr="00193451" w:rsidDel="005F0967">
          <w:delText xml:space="preserve">Unlike </w:delText>
        </w:r>
      </w:del>
      <w:del w:id="49" w:author="Nathaniel Miller" w:date="2023-05-13T13:19:00Z">
        <w:r w:rsidRPr="00193451" w:rsidDel="006D5B10">
          <w:delText>bachelor’s degrees</w:delText>
        </w:r>
      </w:del>
      <w:del w:id="50" w:author="Nathaniel Miller" w:date="2023-05-13T13:15:00Z">
        <w:r w:rsidRPr="00193451" w:rsidDel="005F0967">
          <w:delText>,</w:delText>
        </w:r>
      </w:del>
      <w:del w:id="51" w:author="Nathaniel Miller" w:date="2023-05-13T13:14:00Z">
        <w:r w:rsidRPr="00193451" w:rsidDel="005F0967">
          <w:delText xml:space="preserve"> which </w:delText>
        </w:r>
      </w:del>
      <w:del w:id="52" w:author="Nathaniel Miller" w:date="2023-05-13T13:19:00Z">
        <w:r w:rsidRPr="00193451" w:rsidDel="006D5B10">
          <w:delText>often</w:delText>
        </w:r>
      </w:del>
      <w:del w:id="53" w:author="Nathaniel Miller" w:date="2023-05-13T13:16:00Z">
        <w:r w:rsidRPr="00193451" w:rsidDel="005F0967">
          <w:delText xml:space="preserve"> </w:delText>
        </w:r>
        <w:r w:rsidR="0077483A" w:rsidRPr="00193451" w:rsidDel="005F0967">
          <w:delText>make</w:delText>
        </w:r>
      </w:del>
      <w:del w:id="54" w:author="Nathaniel Miller" w:date="2023-05-13T13:19:00Z">
        <w:r w:rsidRPr="00193451" w:rsidDel="006D5B10">
          <w:delText xml:space="preserve"> students take general education </w:delText>
        </w:r>
      </w:del>
      <w:del w:id="55" w:author="Nathaniel Miller" w:date="2023-05-13T13:16:00Z">
        <w:r w:rsidRPr="00193451" w:rsidDel="005F0967">
          <w:delText>requirements as well as</w:delText>
        </w:r>
      </w:del>
      <w:del w:id="56" w:author="Nathaniel Miller" w:date="2023-05-13T13:19:00Z">
        <w:r w:rsidRPr="00193451" w:rsidDel="006D5B10">
          <w:delText xml:space="preserve"> </w:delText>
        </w:r>
      </w:del>
      <w:del w:id="57" w:author="Nathaniel Miller" w:date="2023-05-13T13:12:00Z">
        <w:r w:rsidRPr="00193451" w:rsidDel="00827B64">
          <w:delText>co</w:delText>
        </w:r>
        <w:r w:rsidR="00644141" w:rsidRPr="00193451" w:rsidDel="00827B64">
          <w:delText>arse</w:delText>
        </w:r>
        <w:r w:rsidR="0077483A" w:rsidRPr="00193451" w:rsidDel="00827B64">
          <w:delText>s</w:delText>
        </w:r>
        <w:r w:rsidRPr="00193451" w:rsidDel="00827B64">
          <w:delText xml:space="preserve"> </w:delText>
        </w:r>
      </w:del>
      <w:del w:id="58" w:author="Nathaniel Miller" w:date="2023-05-13T13:16:00Z">
        <w:r w:rsidRPr="00193451" w:rsidDel="005F0967">
          <w:delText xml:space="preserve">focusing on their </w:delText>
        </w:r>
      </w:del>
      <w:del w:id="59" w:author="Nathaniel Miller" w:date="2023-05-13T13:19:00Z">
        <w:r w:rsidRPr="00193451" w:rsidDel="006D5B10">
          <w:delText xml:space="preserve">major, graduate level degrees </w:delText>
        </w:r>
      </w:del>
      <w:del w:id="60" w:author="Nathaniel Miller" w:date="2023-05-13T13:15:00Z">
        <w:r w:rsidRPr="00193451" w:rsidDel="005F0967">
          <w:delText xml:space="preserve">often </w:delText>
        </w:r>
      </w:del>
      <w:del w:id="61" w:author="Nathaniel Miller" w:date="2023-05-13T13:19:00Z">
        <w:r w:rsidRPr="00193451" w:rsidDel="006D5B10">
          <w:delText xml:space="preserve">focus on a particular </w:delText>
        </w:r>
        <w:r w:rsidRPr="005F0967" w:rsidDel="006D5B10">
          <w:rPr>
            <w:rFonts w:cstheme="minorHAnsi"/>
            <w:rPrChange w:id="62" w:author="Nathaniel Miller" w:date="2023-05-13T13:14:00Z">
              <w:rPr/>
            </w:rPrChange>
          </w:rPr>
          <w:delText xml:space="preserve">area of study </w:delText>
        </w:r>
      </w:del>
      <w:del w:id="63" w:author="Nathaniel Miller" w:date="2023-05-13T13:13:00Z">
        <w:r w:rsidRPr="005F0967" w:rsidDel="005F0967">
          <w:rPr>
            <w:rFonts w:cstheme="minorHAnsi"/>
            <w:rPrChange w:id="64" w:author="Nathaniel Miller" w:date="2023-05-13T13:14:00Z">
              <w:rPr/>
            </w:rPrChange>
          </w:rPr>
          <w:delText>–</w:delText>
        </w:r>
      </w:del>
      <w:del w:id="65" w:author="Nathaniel Miller" w:date="2023-05-13T13:19:00Z">
        <w:r w:rsidRPr="005F0967" w:rsidDel="006D5B10">
          <w:rPr>
            <w:rFonts w:cstheme="minorHAnsi"/>
            <w:rPrChange w:id="66" w:author="Nathaniel Miller" w:date="2023-05-13T13:14:00Z">
              <w:rPr/>
            </w:rPrChange>
          </w:rPr>
          <w:delText xml:space="preserve"> such</w:delText>
        </w:r>
        <w:r w:rsidRPr="00193451" w:rsidDel="006D5B10">
          <w:delText xml:space="preserve"> as engineering, business, health, public service</w:delText>
        </w:r>
        <w:r w:rsidR="00644141" w:rsidRPr="00193451" w:rsidDel="006D5B10">
          <w:delText>,</w:delText>
        </w:r>
        <w:r w:rsidRPr="00193451" w:rsidDel="006D5B10">
          <w:delText xml:space="preserve"> or education. </w:delText>
        </w:r>
      </w:del>
      <w:del w:id="67" w:author="Nathaniel Miller" w:date="2023-05-13T13:18:00Z">
        <w:r w:rsidRPr="00193451" w:rsidDel="006D5B10">
          <w:delText>A prospective master’s degree student</w:delText>
        </w:r>
      </w:del>
      <w:del w:id="68" w:author="Nathaniel Miller" w:date="2023-05-13T13:14:00Z">
        <w:r w:rsidR="0077483A" w:rsidRPr="00193451" w:rsidDel="005F0967">
          <w:delText>s</w:delText>
        </w:r>
      </w:del>
      <w:del w:id="69" w:author="Nathaniel Miller" w:date="2023-05-13T13:18:00Z">
        <w:r w:rsidRPr="00193451" w:rsidDel="006D5B10">
          <w:delText xml:space="preserve"> generally needs to have an under</w:delText>
        </w:r>
      </w:del>
      <w:del w:id="70" w:author="Nathaniel Miller" w:date="2023-05-13T13:17:00Z">
        <w:r w:rsidR="0077483A" w:rsidRPr="00193451" w:rsidDel="006D5B10">
          <w:delText>-</w:delText>
        </w:r>
      </w:del>
      <w:del w:id="71" w:author="Nathaniel Miller" w:date="2023-05-13T13:18:00Z">
        <w:r w:rsidRPr="00193451" w:rsidDel="006D5B10">
          <w:delText>graduate degree to apply.</w:delText>
        </w:r>
      </w:del>
    </w:p>
    <w:p w14:paraId="7936B326" w14:textId="30F283C5" w:rsidR="006618A3" w:rsidRDefault="0034048D" w:rsidP="006618A3">
      <w:pPr>
        <w:rPr>
          <w:ins w:id="72" w:author="Nathaniel Miller" w:date="2023-05-13T14:02:00Z"/>
        </w:rPr>
      </w:pPr>
      <w:r w:rsidRPr="00193451">
        <w:t>In 20</w:t>
      </w:r>
      <w:r w:rsidR="00644141" w:rsidRPr="00193451">
        <w:t>21</w:t>
      </w:r>
      <w:r w:rsidRPr="00193451">
        <w:t xml:space="preserve">, master’s degree holders earned a median weekly income of $1,434, which is higher than the median </w:t>
      </w:r>
      <w:ins w:id="73" w:author="Nathaniel Miller" w:date="2023-05-13T13:41:00Z">
        <w:r w:rsidR="004D32CC">
          <w:t xml:space="preserve">of </w:t>
        </w:r>
        <w:commentRangeStart w:id="74"/>
        <w:r w:rsidR="004D32CC">
          <w:t>$</w:t>
        </w:r>
        <w:r w:rsidR="004D32CC" w:rsidRPr="00193451">
          <w:t>1,198</w:t>
        </w:r>
        <w:r w:rsidR="004D32CC">
          <w:t xml:space="preserve"> </w:t>
        </w:r>
      </w:ins>
      <w:r w:rsidRPr="00193451">
        <w:t>amon</w:t>
      </w:r>
      <w:r w:rsidR="00644141" w:rsidRPr="00193451">
        <w:t xml:space="preserve">g bachelor’s degree </w:t>
      </w:r>
      <w:ins w:id="75" w:author="Nathaniel Miller" w:date="2023-05-13T13:41:00Z">
        <w:r w:rsidR="004D32CC">
          <w:t>holders</w:t>
        </w:r>
      </w:ins>
      <w:commentRangeEnd w:id="74"/>
      <w:ins w:id="76" w:author="Nathaniel Miller" w:date="2023-05-13T13:51:00Z">
        <w:r w:rsidR="006905A8">
          <w:rPr>
            <w:rStyle w:val="CommentReference"/>
          </w:rPr>
          <w:commentReference w:id="74"/>
        </w:r>
      </w:ins>
      <w:del w:id="77" w:author="Nathaniel Miller" w:date="2023-05-13T13:41:00Z">
        <w:r w:rsidR="00644141" w:rsidRPr="00193451" w:rsidDel="004D32CC">
          <w:delText xml:space="preserve">holders at </w:delText>
        </w:r>
        <w:r w:rsidRPr="00193451" w:rsidDel="004D32CC">
          <w:delText>1,198</w:delText>
        </w:r>
      </w:del>
      <w:r w:rsidRPr="00193451">
        <w:t>. The Bureau of Labo</w:t>
      </w:r>
      <w:del w:id="78" w:author="Nathaniel Miller" w:date="2023-05-13T13:12:00Z">
        <w:r w:rsidR="00644141" w:rsidRPr="00193451" w:rsidDel="00827B64">
          <w:delText>u</w:delText>
        </w:r>
      </w:del>
      <w:r w:rsidRPr="00193451">
        <w:t>r Statistics repo</w:t>
      </w:r>
      <w:r w:rsidR="00644141" w:rsidRPr="00193451">
        <w:t xml:space="preserve">rts that employment in master’s </w:t>
      </w:r>
      <w:r w:rsidRPr="00193451">
        <w:t>level occupations is expected to increase by almost 17 percent between 20</w:t>
      </w:r>
      <w:r w:rsidR="00644141" w:rsidRPr="00193451">
        <w:t>21</w:t>
      </w:r>
      <w:r w:rsidRPr="00193451">
        <w:t xml:space="preserve"> </w:t>
      </w:r>
      <w:r w:rsidRPr="00193451">
        <w:lastRenderedPageBreak/>
        <w:t>and 20</w:t>
      </w:r>
      <w:r w:rsidR="00644141" w:rsidRPr="00193451">
        <w:t>16</w:t>
      </w:r>
      <w:r w:rsidRPr="00193451">
        <w:t>, which is faster than any other education level. Meanwhile, the BLS projects that employment in doctoral- and professional-level jobs will rise by about 13 percent.</w:t>
      </w:r>
    </w:p>
    <w:p w14:paraId="141DB8D1" w14:textId="160276D0" w:rsidR="006618A3" w:rsidRPr="00193451" w:rsidRDefault="006618A3" w:rsidP="0034048D">
      <w:ins w:id="79" w:author="Nathaniel Miller" w:date="2023-05-13T14:02:00Z">
        <w:r>
          <w:t>Like an</w:t>
        </w:r>
        <w:r w:rsidRPr="00193451">
          <w:t xml:space="preserve"> online bachelor’s degree, an online master’s degree </w:t>
        </w:r>
        <w:r>
          <w:t xml:space="preserve">can </w:t>
        </w:r>
        <w:r w:rsidRPr="00193451">
          <w:t xml:space="preserve">help students switch career fields or attain higher roles in their current industry. </w:t>
        </w:r>
      </w:ins>
      <w:ins w:id="80" w:author="Nathaniel Miller" w:date="2023-05-13T14:05:00Z">
        <w:r w:rsidR="00D51E12">
          <w:rPr>
            <w:rFonts w:ascii="Calibri" w:hAnsi="Calibri" w:cs="Calibri"/>
            <w:color w:val="000000"/>
          </w:rPr>
          <w:t xml:space="preserve">However, </w:t>
        </w:r>
        <w:r w:rsidR="00D51E12">
          <w:rPr>
            <w:rFonts w:ascii="Calibri" w:hAnsi="Calibri" w:cs="Calibri"/>
            <w:color w:val="000000"/>
          </w:rPr>
          <w:t>since some</w:t>
        </w:r>
        <w:r w:rsidR="00D51E12">
          <w:rPr>
            <w:rFonts w:ascii="Calibri" w:hAnsi="Calibri" w:cs="Calibri"/>
            <w:color w:val="000000"/>
          </w:rPr>
          <w:t xml:space="preserve"> graduate programs require applicants to have an undergraduate degree in a specific discipline to enroll,</w:t>
        </w:r>
        <w:r w:rsidR="00D51E12">
          <w:rPr>
            <w:rFonts w:ascii="Calibri" w:hAnsi="Calibri" w:cs="Calibri"/>
            <w:color w:val="000000"/>
          </w:rPr>
          <w:t xml:space="preserve"> a </w:t>
        </w:r>
      </w:ins>
      <w:ins w:id="81" w:author="Nathaniel Miller" w:date="2023-05-13T14:04:00Z">
        <w:r w:rsidRPr="00193451">
          <w:t xml:space="preserve">prospective student may need to earn a second bachelor’s degree as opposed to a master’s </w:t>
        </w:r>
        <w:r>
          <w:t xml:space="preserve">in order </w:t>
        </w:r>
        <w:r w:rsidRPr="00193451">
          <w:t>to enter a new field</w:t>
        </w:r>
      </w:ins>
      <w:ins w:id="82" w:author="Nathaniel Miller" w:date="2023-05-13T14:05:00Z">
        <w:r w:rsidR="00D51E12">
          <w:t>. T</w:t>
        </w:r>
      </w:ins>
      <w:ins w:id="83" w:author="Nathaniel Miller" w:date="2023-05-13T14:04:00Z">
        <w:r w:rsidRPr="00193451">
          <w:t xml:space="preserve">his </w:t>
        </w:r>
        <w:r>
          <w:t>requirement varies by industry</w:t>
        </w:r>
        <w:r w:rsidRPr="00193451">
          <w:t>.</w:t>
        </w:r>
      </w:ins>
    </w:p>
    <w:p w14:paraId="3D876A12" w14:textId="52440F7B" w:rsidR="0034048D" w:rsidRPr="00193451" w:rsidDel="006618A3" w:rsidRDefault="0034048D" w:rsidP="0034048D">
      <w:pPr>
        <w:rPr>
          <w:del w:id="84" w:author="Nathaniel Miller" w:date="2023-05-13T13:57:00Z"/>
        </w:rPr>
      </w:pPr>
      <w:del w:id="85" w:author="Nathaniel Miller" w:date="2023-05-13T13:56:00Z">
        <w:r w:rsidRPr="00193451" w:rsidDel="006618A3">
          <w:delText>Similar to</w:delText>
        </w:r>
      </w:del>
      <w:del w:id="86" w:author="Nathaniel Miller" w:date="2023-05-13T13:57:00Z">
        <w:r w:rsidRPr="00193451" w:rsidDel="006618A3">
          <w:delText xml:space="preserve"> online bachelor’s degree</w:delText>
        </w:r>
      </w:del>
      <w:del w:id="87" w:author="Nathaniel Miller" w:date="2023-05-13T13:56:00Z">
        <w:r w:rsidRPr="00193451" w:rsidDel="006618A3">
          <w:delText>s</w:delText>
        </w:r>
      </w:del>
      <w:del w:id="88" w:author="Nathaniel Miller" w:date="2023-05-13T13:57:00Z">
        <w:r w:rsidRPr="00193451" w:rsidDel="006618A3">
          <w:delText>, an online master’s degree help students switch career fields or attain higher roles in their current industry. However, given that certain graduate programs require</w:delText>
        </w:r>
        <w:r w:rsidR="00644141" w:rsidRPr="00193451" w:rsidDel="006618A3">
          <w:delText>d</w:delText>
        </w:r>
        <w:r w:rsidRPr="00193451" w:rsidDel="006618A3">
          <w:delText xml:space="preserve"> applicants to have an undergraduate degree in a specific discipline to enroll, a prospective student may need to earn a second bachelor’s degree as opposed to a master’s to enter into a new field. This will </w:delText>
        </w:r>
      </w:del>
      <w:del w:id="89" w:author="Nathaniel Miller" w:date="2023-05-13T13:12:00Z">
        <w:r w:rsidRPr="00193451" w:rsidDel="00827B64">
          <w:delText>v</w:delText>
        </w:r>
        <w:r w:rsidR="00644141" w:rsidRPr="00193451" w:rsidDel="00827B64">
          <w:delText>e</w:delText>
        </w:r>
        <w:r w:rsidRPr="00193451" w:rsidDel="00827B64">
          <w:delText xml:space="preserve">ry </w:delText>
        </w:r>
      </w:del>
      <w:del w:id="90" w:author="Nathaniel Miller" w:date="2023-05-13T13:57:00Z">
        <w:r w:rsidRPr="00193451" w:rsidDel="006618A3">
          <w:delText>depending on the industry.</w:delText>
        </w:r>
      </w:del>
    </w:p>
    <w:p w14:paraId="0EFD102E" w14:textId="6117AACB" w:rsidR="0034048D" w:rsidRPr="00193451" w:rsidRDefault="0034048D" w:rsidP="0034048D">
      <w:pPr>
        <w:pStyle w:val="Heading2"/>
      </w:pPr>
      <w:del w:id="91" w:author="Nathaniel Miller" w:date="2023-05-13T14:17:00Z">
        <w:r w:rsidRPr="00193451" w:rsidDel="0041049C">
          <w:delText xml:space="preserve">Online Colleges by </w:delText>
        </w:r>
        <w:r w:rsidR="00644141" w:rsidRPr="00193451" w:rsidDel="0041049C">
          <w:delText>s</w:delText>
        </w:r>
        <w:r w:rsidRPr="00193451" w:rsidDel="0041049C">
          <w:delText>tate Near Me</w:delText>
        </w:r>
      </w:del>
      <w:ins w:id="92" w:author="Nathaniel Miller" w:date="2023-05-13T14:17:00Z">
        <w:r w:rsidR="0041049C">
          <w:t>Stay</w:t>
        </w:r>
      </w:ins>
      <w:ins w:id="93" w:author="Nathaniel Miller" w:date="2023-05-13T14:21:00Z">
        <w:r w:rsidR="008279E9">
          <w:t>ing</w:t>
        </w:r>
      </w:ins>
      <w:ins w:id="94" w:author="Nathaniel Miller" w:date="2023-05-13T14:17:00Z">
        <w:r w:rsidR="0041049C">
          <w:t xml:space="preserve"> Local With Online Degrees</w:t>
        </w:r>
      </w:ins>
    </w:p>
    <w:p w14:paraId="2D80F437" w14:textId="35049C19" w:rsidR="0041049C" w:rsidRDefault="0034048D" w:rsidP="0041049C">
      <w:pPr>
        <w:rPr>
          <w:ins w:id="95" w:author="Nathaniel Miller" w:date="2023-05-13T14:18:00Z"/>
        </w:rPr>
      </w:pPr>
      <w:r w:rsidRPr="00193451">
        <w:t>While online education offers students the opportunity to study from anywhere in the world</w:t>
      </w:r>
      <w:ins w:id="96" w:author="Nathaniel Miller" w:date="2023-05-13T14:08:00Z">
        <w:r w:rsidR="0041049C">
          <w:t>, m</w:t>
        </w:r>
      </w:ins>
      <w:del w:id="97" w:author="Nathaniel Miller" w:date="2023-05-13T14:08:00Z">
        <w:r w:rsidR="00014C0D" w:rsidRPr="00193451" w:rsidDel="0041049C">
          <w:delText>.</w:delText>
        </w:r>
        <w:r w:rsidRPr="00193451" w:rsidDel="0041049C">
          <w:delText xml:space="preserve"> </w:delText>
        </w:r>
        <w:r w:rsidR="00014C0D" w:rsidRPr="00193451" w:rsidDel="0041049C">
          <w:delText>M</w:delText>
        </w:r>
      </w:del>
      <w:r w:rsidRPr="00193451">
        <w:t xml:space="preserve">any still choose an online program with a campus </w:t>
      </w:r>
      <w:r w:rsidR="0077483A" w:rsidRPr="00193451">
        <w:t xml:space="preserve">located close to home. </w:t>
      </w:r>
      <w:ins w:id="98" w:author="Nathaniel Miller" w:date="2023-05-13T14:18:00Z">
        <w:r w:rsidR="0041049C">
          <w:t>There are several reasons to say local.</w:t>
        </w:r>
      </w:ins>
    </w:p>
    <w:p w14:paraId="1D626DCF" w14:textId="55E8FB28" w:rsidR="0034048D" w:rsidRPr="00193451" w:rsidRDefault="0077483A" w:rsidP="0041049C">
      <w:r w:rsidRPr="00193451">
        <w:t xml:space="preserve">Cost </w:t>
      </w:r>
      <w:ins w:id="99" w:author="Nathaniel Miller" w:date="2023-05-13T14:18:00Z">
        <w:r w:rsidR="0041049C">
          <w:t>can be a big factor</w:t>
        </w:r>
      </w:ins>
      <w:del w:id="100" w:author="Nathaniel Miller" w:date="2023-05-13T14:18:00Z">
        <w:r w:rsidRPr="00193451" w:rsidDel="0041049C">
          <w:delText>is</w:delText>
        </w:r>
        <w:r w:rsidR="0034048D" w:rsidRPr="00193451" w:rsidDel="0041049C">
          <w:delText xml:space="preserve"> big factor in staying local</w:delText>
        </w:r>
      </w:del>
      <w:r w:rsidR="0034048D" w:rsidRPr="00193451">
        <w:t>.</w:t>
      </w:r>
      <w:ins w:id="101" w:author="Nathaniel Miller" w:date="2023-05-13T14:18:00Z">
        <w:r w:rsidR="0041049C">
          <w:t xml:space="preserve"> Public</w:t>
        </w:r>
      </w:ins>
      <w:del w:id="102" w:author="Nathaniel Miller" w:date="2023-05-13T14:18:00Z">
        <w:r w:rsidR="0034048D" w:rsidRPr="00193451" w:rsidDel="0041049C">
          <w:delText xml:space="preserve"> Online programs for public</w:delText>
        </w:r>
      </w:del>
      <w:r w:rsidR="0034048D" w:rsidRPr="00193451">
        <w:t xml:space="preserve"> colleges and universities will charge different rates for in-state and out-of-stat</w:t>
      </w:r>
      <w:r w:rsidR="00014C0D" w:rsidRPr="00193451">
        <w:t>e tuition</w:t>
      </w:r>
      <w:ins w:id="103" w:author="Nathaniel Miller" w:date="2023-05-13T14:20:00Z">
        <w:r w:rsidR="004D25F3">
          <w:t>, even for online classes</w:t>
        </w:r>
      </w:ins>
      <w:r w:rsidR="00014C0D" w:rsidRPr="00193451">
        <w:t>. For example</w:t>
      </w:r>
      <w:ins w:id="104" w:author="Nathaniel Miller" w:date="2023-05-13T14:19:00Z">
        <w:r w:rsidR="004D25F3">
          <w:t>, t</w:t>
        </w:r>
      </w:ins>
      <w:del w:id="105" w:author="Nathaniel Miller" w:date="2023-05-13T14:19:00Z">
        <w:r w:rsidR="0034048D" w:rsidRPr="00193451" w:rsidDel="004D25F3">
          <w:delText xml:space="preserve"> T</w:delText>
        </w:r>
      </w:del>
      <w:r w:rsidR="0034048D" w:rsidRPr="00193451">
        <w:t>he University of Florida charges Florida residents $112</w:t>
      </w:r>
      <w:ins w:id="106" w:author="Nathaniel Miller" w:date="2023-05-13T14:08:00Z">
        <w:r w:rsidR="0041049C">
          <w:t xml:space="preserve"> </w:t>
        </w:r>
      </w:ins>
      <w:del w:id="107" w:author="Nathaniel Miller" w:date="2023-05-13T14:08:00Z">
        <w:r w:rsidR="00014C0D" w:rsidRPr="00193451" w:rsidDel="0041049C">
          <w:delText>-</w:delText>
        </w:r>
      </w:del>
      <w:r w:rsidR="0034048D" w:rsidRPr="00193451">
        <w:t>per</w:t>
      </w:r>
      <w:ins w:id="108" w:author="Nathaniel Miller" w:date="2023-05-13T14:08:00Z">
        <w:r w:rsidR="0041049C">
          <w:t xml:space="preserve"> </w:t>
        </w:r>
      </w:ins>
      <w:del w:id="109" w:author="Nathaniel Miller" w:date="2023-05-13T14:08:00Z">
        <w:r w:rsidR="00014C0D" w:rsidRPr="00193451" w:rsidDel="0041049C">
          <w:delText>-</w:delText>
        </w:r>
      </w:del>
      <w:r w:rsidR="0034048D" w:rsidRPr="00193451">
        <w:t>credit</w:t>
      </w:r>
      <w:ins w:id="110" w:author="Nathaniel Miller" w:date="2023-05-13T14:08:00Z">
        <w:r w:rsidR="0041049C">
          <w:t xml:space="preserve"> </w:t>
        </w:r>
      </w:ins>
      <w:del w:id="111" w:author="Nathaniel Miller" w:date="2023-05-13T14:08:00Z">
        <w:r w:rsidR="00014C0D" w:rsidRPr="00193451" w:rsidDel="0041049C">
          <w:delText>-</w:delText>
        </w:r>
      </w:del>
      <w:r w:rsidR="0034048D" w:rsidRPr="00193451">
        <w:t xml:space="preserve">hour in </w:t>
      </w:r>
      <w:r w:rsidR="00014C0D" w:rsidRPr="00193451">
        <w:t>their</w:t>
      </w:r>
      <w:r w:rsidR="0034048D" w:rsidRPr="00193451">
        <w:t xml:space="preserve"> online programs, while residents of other states pay $500 per credit hour. </w:t>
      </w:r>
      <w:ins w:id="112" w:author="Nathaniel Miller" w:date="2023-05-13T14:10:00Z">
        <w:r w:rsidR="0041049C">
          <w:t>Likewise, a Florida resident would have to pay more to attend an online public school in another state</w:t>
        </w:r>
      </w:ins>
      <w:ins w:id="113" w:author="Nathaniel Miller" w:date="2023-05-13T14:11:00Z">
        <w:r w:rsidR="0041049C">
          <w:t>. That means that</w:t>
        </w:r>
      </w:ins>
      <w:ins w:id="114" w:author="Nathaniel Miller" w:date="2023-05-13T14:10:00Z">
        <w:r w:rsidR="0041049C">
          <w:t xml:space="preserve"> </w:t>
        </w:r>
      </w:ins>
      <w:ins w:id="115" w:author="Nathaniel Miller" w:date="2023-05-13T14:11:00Z">
        <w:r w:rsidR="0041049C">
          <w:t>s</w:t>
        </w:r>
      </w:ins>
      <w:del w:id="116" w:author="Nathaniel Miller" w:date="2023-05-13T14:10:00Z">
        <w:r w:rsidR="0034048D" w:rsidRPr="00193451" w:rsidDel="0041049C">
          <w:delText xml:space="preserve">That’s a significant savings for </w:delText>
        </w:r>
        <w:r w:rsidR="00014C0D" w:rsidRPr="00193451" w:rsidDel="0041049C">
          <w:delText>California</w:delText>
        </w:r>
        <w:r w:rsidR="0034048D" w:rsidRPr="00193451" w:rsidDel="0041049C">
          <w:delText xml:space="preserve"> residents, and that Florida in-state tuition is much lower than what Florida residents would pay to attend an online public school based in Ohio or Texas. </w:delText>
        </w:r>
      </w:del>
      <w:del w:id="117" w:author="Nathaniel Miller" w:date="2023-05-13T14:11:00Z">
        <w:r w:rsidR="0034048D" w:rsidRPr="00193451" w:rsidDel="0041049C">
          <w:delText>S</w:delText>
        </w:r>
      </w:del>
      <w:r w:rsidR="0034048D" w:rsidRPr="00193451">
        <w:t xml:space="preserve">ticking with a </w:t>
      </w:r>
      <w:del w:id="118" w:author="Nathaniel Miller" w:date="2023-05-13T14:09:00Z">
        <w:r w:rsidR="00014C0D" w:rsidRPr="00193451" w:rsidDel="0041049C">
          <w:delText>private</w:delText>
        </w:r>
        <w:r w:rsidR="0034048D" w:rsidRPr="00193451" w:rsidDel="0041049C">
          <w:delText xml:space="preserve"> </w:delText>
        </w:r>
      </w:del>
      <w:r w:rsidR="0034048D" w:rsidRPr="00193451">
        <w:t xml:space="preserve">school in your state </w:t>
      </w:r>
      <w:del w:id="119" w:author="Nathaniel Miller" w:date="2023-05-13T14:20:00Z">
        <w:r w:rsidR="0034048D" w:rsidRPr="00193451" w:rsidDel="00560A95">
          <w:delText xml:space="preserve">can </w:delText>
        </w:r>
      </w:del>
      <w:ins w:id="120" w:author="Nathaniel Miller" w:date="2023-05-13T14:20:00Z">
        <w:r w:rsidR="00560A95">
          <w:t>could</w:t>
        </w:r>
        <w:r w:rsidR="00560A95" w:rsidRPr="00193451">
          <w:t xml:space="preserve"> </w:t>
        </w:r>
      </w:ins>
      <w:r w:rsidR="0034048D" w:rsidRPr="00193451">
        <w:t>save you tens of thousands of dollars</w:t>
      </w:r>
      <w:ins w:id="121" w:author="Nathaniel Miller" w:date="2023-05-13T14:09:00Z">
        <w:r w:rsidR="0041049C">
          <w:t xml:space="preserve"> as you earn</w:t>
        </w:r>
      </w:ins>
      <w:del w:id="122" w:author="Nathaniel Miller" w:date="2023-05-13T14:09:00Z">
        <w:r w:rsidR="0034048D" w:rsidRPr="00193451" w:rsidDel="0041049C">
          <w:delText xml:space="preserve"> over the course of</w:delText>
        </w:r>
      </w:del>
      <w:r w:rsidR="0034048D" w:rsidRPr="00193451">
        <w:t xml:space="preserve"> </w:t>
      </w:r>
      <w:del w:id="123" w:author="Nathaniel Miller" w:date="2023-05-13T14:09:00Z">
        <w:r w:rsidR="0034048D" w:rsidRPr="00193451" w:rsidDel="0041049C">
          <w:delText xml:space="preserve">earning </w:delText>
        </w:r>
      </w:del>
      <w:r w:rsidR="0034048D" w:rsidRPr="00193451">
        <w:t xml:space="preserve">your degree. </w:t>
      </w:r>
      <w:bookmarkStart w:id="124" w:name="_GoBack"/>
      <w:bookmarkEnd w:id="124"/>
    </w:p>
    <w:p w14:paraId="641B6168" w14:textId="4F0DCC2B" w:rsidR="0034048D" w:rsidRPr="00193451" w:rsidRDefault="0034048D" w:rsidP="0034048D">
      <w:r w:rsidRPr="00193451">
        <w:t>You might also choose a nearby online college because</w:t>
      </w:r>
      <w:ins w:id="125" w:author="Nathaniel Miller" w:date="2023-05-13T14:23:00Z">
        <w:r w:rsidR="008279E9">
          <w:t xml:space="preserve"> of the flexibility that online learning provides, especially if you are working. While studying online, you might still</w:t>
        </w:r>
      </w:ins>
      <w:del w:id="126" w:author="Nathaniel Miller" w:date="2023-05-13T14:23:00Z">
        <w:r w:rsidRPr="00193451" w:rsidDel="008279E9">
          <w:delText xml:space="preserve"> you want the ability to</w:delText>
        </w:r>
      </w:del>
      <w:r w:rsidRPr="00193451">
        <w:t xml:space="preserve"> visit campus to meet with professors or advisers</w:t>
      </w:r>
      <w:del w:id="127" w:author="Nathaniel Miller" w:date="2023-05-13T14:23:00Z">
        <w:r w:rsidRPr="00193451" w:rsidDel="008279E9">
          <w:delText xml:space="preserve"> as well as the flexibility that online learning provides, especially if you are working</w:delText>
        </w:r>
      </w:del>
      <w:r w:rsidRPr="00193451">
        <w:t>. Visiting the school can also help you feel like a true member of the school community</w:t>
      </w:r>
      <w:del w:id="128" w:author="Nathaniel Miller" w:date="2023-05-13T14:25:00Z">
        <w:r w:rsidRPr="00193451" w:rsidDel="008279E9">
          <w:delText xml:space="preserve"> </w:delText>
        </w:r>
      </w:del>
      <w:del w:id="129" w:author="Nathaniel Miller" w:date="2023-05-13T14:24:00Z">
        <w:r w:rsidRPr="00193451" w:rsidDel="008279E9">
          <w:delText>an</w:delText>
        </w:r>
      </w:del>
      <w:ins w:id="130" w:author="Nathaniel Miller" w:date="2023-05-13T14:25:00Z">
        <w:r w:rsidR="008279E9">
          <w:t>.</w:t>
        </w:r>
      </w:ins>
      <w:del w:id="131" w:author="Nathaniel Miller" w:date="2023-05-13T14:24:00Z">
        <w:r w:rsidRPr="00193451" w:rsidDel="008279E9">
          <w:delText xml:space="preserve">d </w:delText>
        </w:r>
      </w:del>
      <w:ins w:id="132" w:author="Nathaniel Miller" w:date="2023-05-13T14:24:00Z">
        <w:r w:rsidR="008279E9" w:rsidRPr="00193451">
          <w:t xml:space="preserve"> </w:t>
        </w:r>
      </w:ins>
    </w:p>
    <w:p w14:paraId="0974D05D" w14:textId="524E7846" w:rsidR="0034048D" w:rsidRDefault="0034048D" w:rsidP="0034048D">
      <w:del w:id="133" w:author="Nathaniel Miller" w:date="2023-05-13T14:21:00Z">
        <w:r w:rsidRPr="00193451" w:rsidDel="00560A95">
          <w:delText xml:space="preserve">Some </w:delText>
        </w:r>
      </w:del>
      <w:ins w:id="134" w:author="Nathaniel Miller" w:date="2023-05-13T14:21:00Z">
        <w:r w:rsidR="00560A95">
          <w:t>Finally, some</w:t>
        </w:r>
        <w:r w:rsidR="00560A95" w:rsidRPr="00193451">
          <w:t xml:space="preserve"> </w:t>
        </w:r>
      </w:ins>
      <w:r w:rsidRPr="00193451">
        <w:t>students enroll in a locally</w:t>
      </w:r>
      <w:r w:rsidR="0077483A" w:rsidRPr="00193451">
        <w:t>-</w:t>
      </w:r>
      <w:r w:rsidRPr="00193451">
        <w:t>based online degree program because they</w:t>
      </w:r>
      <w:ins w:id="135" w:author="Nathaniel Miller" w:date="2023-05-13T14:24:00Z">
        <w:r w:rsidR="008279E9">
          <w:t>’</w:t>
        </w:r>
      </w:ins>
      <w:del w:id="136" w:author="Nathaniel Miller" w:date="2023-05-13T14:24:00Z">
        <w:r w:rsidRPr="00193451" w:rsidDel="008279E9">
          <w:delText xml:space="preserve"> a</w:delText>
        </w:r>
      </w:del>
      <w:r w:rsidRPr="00193451">
        <w:t>re already familiar with its culture and traditions, or they have family or friends with ties to the institution. The school may also be more recognizable to local employers</w:t>
      </w:r>
      <w:del w:id="137" w:author="Nathaniel Miller" w:date="2023-05-13T14:26:00Z">
        <w:r w:rsidRPr="00193451" w:rsidDel="008279E9">
          <w:delText>, which can make a difference for career changers.</w:delText>
        </w:r>
      </w:del>
      <w:ins w:id="138" w:author="Nathaniel Miller" w:date="2023-05-13T14:26:00Z">
        <w:r w:rsidR="008279E9">
          <w:t>. Being able to network professionally in your area will help you out on our job search, especially if you’re changing careers</w:t>
        </w:r>
        <w:r w:rsidR="008279E9" w:rsidRPr="00193451">
          <w:t>.</w:t>
        </w:r>
      </w:ins>
    </w:p>
    <w:p w14:paraId="616A43BE" w14:textId="77777777" w:rsidR="0090790C" w:rsidRDefault="0090790C" w:rsidP="0090790C"/>
    <w:p w14:paraId="44B5C68F" w14:textId="77777777" w:rsidR="0034048D" w:rsidRDefault="0034048D">
      <w:pPr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14:paraId="0C8F436E" w14:textId="77777777" w:rsidR="0090790C" w:rsidRDefault="0090790C" w:rsidP="002804BA">
      <w:pPr>
        <w:pStyle w:val="Heading1"/>
      </w:pPr>
      <w:r>
        <w:lastRenderedPageBreak/>
        <w:t>Part 2: Writing Assessment</w:t>
      </w:r>
    </w:p>
    <w:p w14:paraId="6F1A8084" w14:textId="77777777" w:rsidR="002804BA" w:rsidRDefault="002804BA" w:rsidP="002804BA">
      <w:r>
        <w:t xml:space="preserve">Instructions: </w:t>
      </w:r>
    </w:p>
    <w:p w14:paraId="66C13293" w14:textId="77777777" w:rsidR="002804BA" w:rsidRDefault="002804BA" w:rsidP="002804BA">
      <w:pPr>
        <w:pStyle w:val="ListParagraph"/>
        <w:numPr>
          <w:ilvl w:val="0"/>
          <w:numId w:val="5"/>
        </w:numPr>
      </w:pPr>
      <w:r>
        <w:t xml:space="preserve">Write approximately </w:t>
      </w:r>
      <w:r w:rsidR="00356FDA">
        <w:t>150</w:t>
      </w:r>
      <w:r>
        <w:t xml:space="preserve"> words</w:t>
      </w:r>
      <w:r w:rsidR="00356FDA">
        <w:t xml:space="preserve"> of original content</w:t>
      </w:r>
      <w:r>
        <w:t xml:space="preserve"> on </w:t>
      </w:r>
      <w:r w:rsidRPr="002804BA">
        <w:rPr>
          <w:b/>
        </w:rPr>
        <w:t>who should choose an online bachelor’s degree and why</w:t>
      </w:r>
      <w:r>
        <w:t xml:space="preserve">. </w:t>
      </w:r>
      <w:r w:rsidR="00356FDA">
        <w:t>S</w:t>
      </w:r>
      <w:r>
        <w:t xml:space="preserve">tructure your content so the lead paragraph, supporting content, </w:t>
      </w:r>
      <w:r w:rsidR="004F3CC2">
        <w:t>style</w:t>
      </w:r>
      <w:r>
        <w:t xml:space="preserve"> and voice </w:t>
      </w:r>
      <w:r w:rsidR="00356FDA">
        <w:t>matches our style of consumer advice.</w:t>
      </w:r>
      <w:r>
        <w:t xml:space="preserve"> </w:t>
      </w:r>
    </w:p>
    <w:p w14:paraId="1CBE1D87" w14:textId="77777777" w:rsidR="004F3CC2" w:rsidRDefault="00FB5D0E" w:rsidP="002804BA">
      <w:pPr>
        <w:pStyle w:val="ListParagraph"/>
        <w:numPr>
          <w:ilvl w:val="0"/>
          <w:numId w:val="5"/>
        </w:numPr>
      </w:pPr>
      <w:r>
        <w:t>If you include any relevant sources, u</w:t>
      </w:r>
      <w:r w:rsidR="004F3CC2">
        <w:t xml:space="preserve">se the “Comment” feature to add any links to your sources for fact-checking. </w:t>
      </w:r>
    </w:p>
    <w:p w14:paraId="447F7BA4" w14:textId="77777777" w:rsidR="002804BA" w:rsidRDefault="002804BA" w:rsidP="002804BA"/>
    <w:sectPr w:rsidR="0028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Nathaniel Miller" w:date="2023-05-13T14:52:00Z" w:initials="NM">
    <w:p w14:paraId="0378C6AA" w14:textId="4FC21F15" w:rsidR="00F85C2A" w:rsidRDefault="00F85C2A">
      <w:pPr>
        <w:pStyle w:val="CommentText"/>
      </w:pPr>
      <w:r>
        <w:rPr>
          <w:rStyle w:val="CommentReference"/>
        </w:rPr>
        <w:annotationRef/>
      </w:r>
      <w:r w:rsidR="00FE6E86">
        <w:rPr>
          <w:noProof/>
        </w:rPr>
        <w:t>A</w:t>
      </w:r>
      <w:r w:rsidR="00FE6E86">
        <w:rPr>
          <w:noProof/>
        </w:rPr>
        <w:t>c</w:t>
      </w:r>
      <w:r w:rsidR="00FE6E86">
        <w:rPr>
          <w:noProof/>
        </w:rPr>
        <w:t>c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d</w:t>
      </w:r>
      <w:r w:rsidR="00FE6E86">
        <w:rPr>
          <w:noProof/>
        </w:rPr>
        <w:t>i</w:t>
      </w:r>
      <w:r w:rsidR="00FE6E86">
        <w:rPr>
          <w:noProof/>
        </w:rPr>
        <w:t>n</w:t>
      </w:r>
      <w:r w:rsidR="00FE6E86">
        <w:rPr>
          <w:noProof/>
        </w:rPr>
        <w:t>g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o</w:t>
      </w:r>
      <w:r w:rsidR="00FE6E86">
        <w:rPr>
          <w:noProof/>
        </w:rPr>
        <w:t xml:space="preserve"> </w:t>
      </w:r>
      <w:r w:rsidR="00FE6E86">
        <w:rPr>
          <w:noProof/>
        </w:rPr>
        <w:t>S</w:t>
      </w:r>
      <w:r w:rsidR="00FE6E86">
        <w:rPr>
          <w:noProof/>
        </w:rPr>
        <w:t>e</w:t>
      </w:r>
      <w:r w:rsidR="00FE6E86">
        <w:rPr>
          <w:noProof/>
        </w:rPr>
        <w:t>m</w:t>
      </w:r>
      <w:r w:rsidR="00FE6E86">
        <w:rPr>
          <w:noProof/>
        </w:rPr>
        <w:t>r</w:t>
      </w:r>
      <w:r w:rsidR="00FE6E86">
        <w:rPr>
          <w:noProof/>
        </w:rPr>
        <w:t>u</w:t>
      </w:r>
      <w:r w:rsidR="00FE6E86">
        <w:rPr>
          <w:noProof/>
        </w:rPr>
        <w:t>s</w:t>
      </w:r>
      <w:r w:rsidR="00FE6E86">
        <w:rPr>
          <w:noProof/>
        </w:rPr>
        <w:t>h</w:t>
      </w:r>
      <w:r w:rsidR="00FE6E86">
        <w:rPr>
          <w:noProof/>
        </w:rPr>
        <w:t>,</w:t>
      </w:r>
      <w:r w:rsidR="00FE6E86">
        <w:rPr>
          <w:noProof/>
        </w:rPr>
        <w:t xml:space="preserve"> </w:t>
      </w:r>
      <w:r w:rsidR="00FE6E86">
        <w:rPr>
          <w:noProof/>
        </w:rPr>
        <w:t>"</w:t>
      </w:r>
      <w:r w:rsidR="00FE6E86">
        <w:rPr>
          <w:noProof/>
        </w:rPr>
        <w:t>a</w:t>
      </w:r>
      <w:r w:rsidR="00FE6E86">
        <w:rPr>
          <w:noProof/>
        </w:rPr>
        <w:t>r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o</w:t>
      </w:r>
      <w:r w:rsidR="00FE6E86">
        <w:rPr>
          <w:noProof/>
        </w:rPr>
        <w:t>n</w:t>
      </w:r>
      <w:r w:rsidR="00FE6E86">
        <w:rPr>
          <w:noProof/>
        </w:rPr>
        <w:t>l</w:t>
      </w:r>
      <w:r w:rsidR="00FE6E86">
        <w:rPr>
          <w:noProof/>
        </w:rPr>
        <w:t>i</w:t>
      </w:r>
      <w:r w:rsidR="00FE6E86">
        <w:rPr>
          <w:noProof/>
        </w:rPr>
        <w:t>n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d</w:t>
      </w:r>
      <w:r w:rsidR="00FE6E86">
        <w:rPr>
          <w:noProof/>
        </w:rPr>
        <w:t>e</w:t>
      </w:r>
      <w:r w:rsidR="00FE6E86">
        <w:rPr>
          <w:noProof/>
        </w:rPr>
        <w:t>g</w:t>
      </w:r>
      <w:r w:rsidR="00FE6E86">
        <w:rPr>
          <w:noProof/>
        </w:rPr>
        <w:t>r</w:t>
      </w:r>
      <w:r w:rsidR="00FE6E86">
        <w:rPr>
          <w:noProof/>
        </w:rPr>
        <w:t>e</w:t>
      </w:r>
      <w:r w:rsidR="00FE6E86">
        <w:rPr>
          <w:noProof/>
        </w:rPr>
        <w:t>e</w:t>
      </w:r>
      <w:r w:rsidR="00FE6E86">
        <w:rPr>
          <w:noProof/>
        </w:rPr>
        <w:t>s</w:t>
      </w:r>
      <w:r w:rsidR="00FE6E86">
        <w:rPr>
          <w:noProof/>
        </w:rPr>
        <w:t xml:space="preserve"> </w:t>
      </w:r>
      <w:r w:rsidR="00FE6E86">
        <w:rPr>
          <w:noProof/>
        </w:rPr>
        <w:t>r</w:t>
      </w:r>
      <w:r w:rsidR="00FE6E86">
        <w:rPr>
          <w:noProof/>
        </w:rPr>
        <w:t>e</w:t>
      </w:r>
      <w:r w:rsidR="00FE6E86">
        <w:rPr>
          <w:noProof/>
        </w:rPr>
        <w:t>s</w:t>
      </w:r>
      <w:r w:rsidR="00FE6E86">
        <w:rPr>
          <w:noProof/>
        </w:rPr>
        <w:t>p</w:t>
      </w:r>
      <w:r w:rsidR="00FE6E86">
        <w:rPr>
          <w:noProof/>
        </w:rPr>
        <w:t>e</w:t>
      </w:r>
      <w:r w:rsidR="00FE6E86">
        <w:rPr>
          <w:noProof/>
        </w:rPr>
        <w:t>c</w:t>
      </w:r>
      <w:r w:rsidR="00FE6E86">
        <w:rPr>
          <w:noProof/>
        </w:rPr>
        <w:t>t</w:t>
      </w:r>
      <w:r w:rsidR="00FE6E86">
        <w:rPr>
          <w:noProof/>
        </w:rPr>
        <w:t>e</w:t>
      </w:r>
      <w:r w:rsidR="00FE6E86">
        <w:rPr>
          <w:noProof/>
        </w:rPr>
        <w:t>d</w:t>
      </w:r>
      <w:r w:rsidR="00FE6E86">
        <w:rPr>
          <w:noProof/>
        </w:rPr>
        <w:t>"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>s</w:t>
      </w:r>
      <w:r w:rsidR="00FE6E86">
        <w:rPr>
          <w:noProof/>
        </w:rPr>
        <w:t xml:space="preserve"> </w:t>
      </w:r>
      <w:r w:rsidR="00FE6E86">
        <w:rPr>
          <w:noProof/>
        </w:rPr>
        <w:t>c</w:t>
      </w:r>
      <w:r w:rsidR="00FE6E86">
        <w:rPr>
          <w:noProof/>
        </w:rPr>
        <w:t>o</w:t>
      </w:r>
      <w:r w:rsidR="00FE6E86">
        <w:rPr>
          <w:noProof/>
        </w:rPr>
        <w:t>m</w:t>
      </w:r>
      <w:r w:rsidR="00FE6E86">
        <w:rPr>
          <w:noProof/>
        </w:rPr>
        <w:t>p</w:t>
      </w:r>
      <w:r w:rsidR="00FE6E86">
        <w:rPr>
          <w:noProof/>
        </w:rPr>
        <w:t>e</w:t>
      </w:r>
      <w:r w:rsidR="00FE6E86">
        <w:rPr>
          <w:noProof/>
        </w:rPr>
        <w:t>t</w:t>
      </w:r>
      <w:r w:rsidR="00FE6E86">
        <w:rPr>
          <w:noProof/>
        </w:rPr>
        <w:t>i</w:t>
      </w:r>
      <w:r w:rsidR="00FE6E86">
        <w:rPr>
          <w:noProof/>
        </w:rPr>
        <w:t>t</w:t>
      </w:r>
      <w:r w:rsidR="00FE6E86">
        <w:rPr>
          <w:noProof/>
        </w:rPr>
        <w:t>i</w:t>
      </w:r>
      <w:r w:rsidR="00FE6E86">
        <w:rPr>
          <w:noProof/>
        </w:rPr>
        <w:t>v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k</w:t>
      </w:r>
      <w:r w:rsidR="00FE6E86">
        <w:rPr>
          <w:noProof/>
        </w:rPr>
        <w:t>e</w:t>
      </w:r>
      <w:r w:rsidR="00FE6E86">
        <w:rPr>
          <w:noProof/>
        </w:rPr>
        <w:t>y</w:t>
      </w:r>
      <w:r w:rsidR="00FE6E86">
        <w:rPr>
          <w:noProof/>
        </w:rPr>
        <w:t>w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d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o</w:t>
      </w:r>
      <w:r w:rsidR="00FE6E86">
        <w:rPr>
          <w:noProof/>
        </w:rPr>
        <w:t xml:space="preserve"> </w:t>
      </w:r>
      <w:r w:rsidR="00FE6E86">
        <w:rPr>
          <w:noProof/>
        </w:rPr>
        <w:t>r</w:t>
      </w:r>
      <w:r w:rsidR="00FE6E86">
        <w:rPr>
          <w:noProof/>
        </w:rPr>
        <w:t>a</w:t>
      </w:r>
      <w:r w:rsidR="00FE6E86">
        <w:rPr>
          <w:noProof/>
        </w:rPr>
        <w:t>n</w:t>
      </w:r>
      <w:r w:rsidR="00FE6E86">
        <w:rPr>
          <w:noProof/>
        </w:rPr>
        <w:t>k</w:t>
      </w:r>
      <w:r w:rsidR="00FE6E86">
        <w:rPr>
          <w:noProof/>
        </w:rPr>
        <w:t xml:space="preserve"> </w:t>
      </w:r>
      <w:r w:rsidR="00FE6E86">
        <w:rPr>
          <w:noProof/>
        </w:rPr>
        <w:t>f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,</w:t>
      </w:r>
      <w:r w:rsidR="00FE6E86">
        <w:rPr>
          <w:noProof/>
        </w:rPr>
        <w:t xml:space="preserve"> </w:t>
      </w:r>
      <w:r w:rsidR="00FE6E86">
        <w:rPr>
          <w:noProof/>
        </w:rPr>
        <w:t>s</w:t>
      </w:r>
      <w:r w:rsidR="00FE6E86">
        <w:rPr>
          <w:noProof/>
        </w:rPr>
        <w:t>o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>'</w:t>
      </w:r>
      <w:r w:rsidR="00FE6E86">
        <w:rPr>
          <w:noProof/>
        </w:rPr>
        <w:t>v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>nc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p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a</w:t>
      </w:r>
      <w:r w:rsidR="00FE6E86">
        <w:rPr>
          <w:noProof/>
        </w:rPr>
        <w:t>t</w:t>
      </w:r>
      <w:r w:rsidR="00FE6E86">
        <w:rPr>
          <w:noProof/>
        </w:rPr>
        <w:t>e</w:t>
      </w:r>
      <w:r w:rsidR="00FE6E86">
        <w:rPr>
          <w:noProof/>
        </w:rPr>
        <w:t>d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h</w:t>
      </w:r>
      <w:r w:rsidR="00FE6E86">
        <w:rPr>
          <w:noProof/>
        </w:rPr>
        <w:t>a</w:t>
      </w:r>
      <w:r w:rsidR="00FE6E86">
        <w:rPr>
          <w:noProof/>
        </w:rPr>
        <w:t>t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>n</w:t>
      </w:r>
      <w:r w:rsidR="00FE6E86">
        <w:rPr>
          <w:noProof/>
        </w:rPr>
        <w:t>t</w:t>
      </w:r>
      <w:r w:rsidR="00FE6E86">
        <w:rPr>
          <w:noProof/>
        </w:rPr>
        <w:t>o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h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c</w:t>
      </w:r>
      <w:r w:rsidR="00FE6E86">
        <w:rPr>
          <w:noProof/>
        </w:rPr>
        <w:t>o</w:t>
      </w:r>
      <w:r w:rsidR="00FE6E86">
        <w:rPr>
          <w:noProof/>
        </w:rPr>
        <w:t>p</w:t>
      </w:r>
      <w:r w:rsidR="00FE6E86">
        <w:rPr>
          <w:noProof/>
        </w:rPr>
        <w:t>y</w:t>
      </w:r>
      <w:r w:rsidR="00FE6E86">
        <w:rPr>
          <w:noProof/>
        </w:rPr>
        <w:t>.</w:t>
      </w:r>
    </w:p>
  </w:comment>
  <w:comment w:id="74" w:author="Nathaniel Miller" w:date="2023-05-13T13:51:00Z" w:initials="NM">
    <w:p w14:paraId="6016194B" w14:textId="77777777" w:rsidR="002A7A12" w:rsidRDefault="006905A8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FE6E86">
        <w:rPr>
          <w:noProof/>
        </w:rPr>
        <w:t>W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h</w:t>
      </w:r>
      <w:r w:rsidR="00FE6E86">
        <w:rPr>
          <w:noProof/>
        </w:rPr>
        <w:t>i</w:t>
      </w:r>
      <w:r w:rsidR="00FE6E86">
        <w:rPr>
          <w:noProof/>
        </w:rPr>
        <w:t>n</w:t>
      </w:r>
      <w:r w:rsidR="00FE6E86">
        <w:rPr>
          <w:noProof/>
        </w:rPr>
        <w:t>k</w:t>
      </w:r>
      <w:r w:rsidR="00FE6E86">
        <w:rPr>
          <w:noProof/>
        </w:rPr>
        <w:t xml:space="preserve"> </w:t>
      </w:r>
      <w:r w:rsidR="00FE6E86">
        <w:rPr>
          <w:noProof/>
        </w:rPr>
        <w:t>w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s</w:t>
      </w:r>
      <w:r w:rsidR="00FE6E86">
        <w:rPr>
          <w:noProof/>
        </w:rPr>
        <w:t>h</w:t>
      </w:r>
      <w:r w:rsidR="00FE6E86">
        <w:rPr>
          <w:noProof/>
        </w:rPr>
        <w:t>o</w:t>
      </w:r>
      <w:r w:rsidR="00FE6E86">
        <w:rPr>
          <w:noProof/>
        </w:rPr>
        <w:t>u</w:t>
      </w:r>
      <w:r w:rsidR="00FE6E86">
        <w:rPr>
          <w:noProof/>
        </w:rPr>
        <w:t>l</w:t>
      </w:r>
      <w:r w:rsidR="00FE6E86">
        <w:rPr>
          <w:noProof/>
        </w:rPr>
        <w:t>d</w:t>
      </w:r>
      <w:r w:rsidR="00FE6E86">
        <w:rPr>
          <w:noProof/>
        </w:rPr>
        <w:t xml:space="preserve"> </w:t>
      </w:r>
      <w:r w:rsidR="00FE6E86">
        <w:rPr>
          <w:noProof/>
        </w:rPr>
        <w:t>f</w:t>
      </w:r>
      <w:r w:rsidR="00FE6E86">
        <w:rPr>
          <w:noProof/>
        </w:rPr>
        <w:t>a</w:t>
      </w:r>
      <w:r w:rsidR="00FE6E86">
        <w:rPr>
          <w:noProof/>
        </w:rPr>
        <w:t>c</w:t>
      </w:r>
      <w:r w:rsidR="00FE6E86">
        <w:rPr>
          <w:noProof/>
        </w:rPr>
        <w:t>t</w:t>
      </w:r>
      <w:r w:rsidR="00FE6E86">
        <w:rPr>
          <w:noProof/>
        </w:rPr>
        <w:t>-</w:t>
      </w:r>
      <w:r w:rsidR="00FE6E86">
        <w:rPr>
          <w:noProof/>
        </w:rPr>
        <w:t>c</w:t>
      </w:r>
      <w:r w:rsidR="00FE6E86">
        <w:rPr>
          <w:noProof/>
        </w:rPr>
        <w:t>h</w:t>
      </w:r>
      <w:r w:rsidR="00FE6E86">
        <w:rPr>
          <w:noProof/>
        </w:rPr>
        <w:t>e</w:t>
      </w:r>
      <w:r w:rsidR="00FE6E86">
        <w:rPr>
          <w:noProof/>
        </w:rPr>
        <w:t>c</w:t>
      </w:r>
      <w:r w:rsidR="00FE6E86">
        <w:rPr>
          <w:noProof/>
        </w:rPr>
        <w:t>k</w:t>
      </w:r>
      <w:r w:rsidR="00FE6E86">
        <w:rPr>
          <w:noProof/>
        </w:rPr>
        <w:t xml:space="preserve"> </w:t>
      </w:r>
      <w:r w:rsidR="00FE6E86">
        <w:rPr>
          <w:noProof/>
        </w:rPr>
        <w:t>$</w:t>
      </w:r>
      <w:r w:rsidR="00FE6E86">
        <w:rPr>
          <w:noProof/>
        </w:rPr>
        <w:t>1</w:t>
      </w:r>
      <w:r w:rsidR="00FE6E86">
        <w:rPr>
          <w:noProof/>
        </w:rPr>
        <w:t>,</w:t>
      </w:r>
      <w:r w:rsidR="00FE6E86">
        <w:rPr>
          <w:noProof/>
        </w:rPr>
        <w:t>1</w:t>
      </w:r>
      <w:r w:rsidR="00FE6E86">
        <w:rPr>
          <w:noProof/>
        </w:rPr>
        <w:t>9</w:t>
      </w:r>
      <w:r w:rsidR="00FE6E86">
        <w:rPr>
          <w:noProof/>
        </w:rPr>
        <w:t>8</w:t>
      </w:r>
      <w:r w:rsidR="00FE6E86">
        <w:rPr>
          <w:noProof/>
        </w:rPr>
        <w:t>,</w:t>
      </w:r>
      <w:r w:rsidR="00FE6E86">
        <w:rPr>
          <w:noProof/>
        </w:rPr>
        <w:t xml:space="preserve"> </w:t>
      </w:r>
      <w:r w:rsidR="00FE6E86">
        <w:rPr>
          <w:noProof/>
        </w:rPr>
        <w:t>I</w:t>
      </w:r>
      <w:r w:rsidR="00FE6E86">
        <w:rPr>
          <w:noProof/>
        </w:rPr>
        <w:t xml:space="preserve"> </w:t>
      </w:r>
      <w:r w:rsidR="00FE6E86">
        <w:rPr>
          <w:noProof/>
        </w:rPr>
        <w:t>f</w:t>
      </w:r>
      <w:r w:rsidR="00FE6E86">
        <w:rPr>
          <w:noProof/>
        </w:rPr>
        <w:t>o</w:t>
      </w:r>
      <w:r w:rsidR="00FE6E86">
        <w:rPr>
          <w:noProof/>
        </w:rPr>
        <w:t>u</w:t>
      </w:r>
      <w:r w:rsidR="00FE6E86">
        <w:rPr>
          <w:noProof/>
        </w:rPr>
        <w:t>n</w:t>
      </w:r>
      <w:r w:rsidR="00FE6E86">
        <w:rPr>
          <w:noProof/>
        </w:rPr>
        <w:t>d</w:t>
      </w:r>
      <w:r w:rsidR="00FE6E86">
        <w:rPr>
          <w:noProof/>
        </w:rPr>
        <w:t xml:space="preserve"> </w:t>
      </w:r>
      <w:r w:rsidR="00FE6E86">
        <w:rPr>
          <w:noProof/>
        </w:rPr>
        <w:t>a</w:t>
      </w:r>
      <w:r w:rsidR="00FE6E86">
        <w:rPr>
          <w:noProof/>
        </w:rPr>
        <w:t>n</w:t>
      </w:r>
      <w:r w:rsidR="00FE6E86">
        <w:rPr>
          <w:noProof/>
        </w:rPr>
        <w:t>o</w:t>
      </w:r>
      <w:r w:rsidR="00FE6E86">
        <w:rPr>
          <w:noProof/>
        </w:rPr>
        <w:t>t</w:t>
      </w:r>
      <w:r w:rsidR="00FE6E86">
        <w:rPr>
          <w:noProof/>
        </w:rPr>
        <w:t>h</w:t>
      </w:r>
      <w:r w:rsidR="00FE6E86">
        <w:rPr>
          <w:noProof/>
        </w:rPr>
        <w:t>e</w:t>
      </w:r>
      <w:r w:rsidR="00FE6E86">
        <w:rPr>
          <w:noProof/>
        </w:rPr>
        <w:t>r</w:t>
      </w:r>
      <w:r w:rsidR="00FE6E86">
        <w:rPr>
          <w:noProof/>
        </w:rPr>
        <w:t xml:space="preserve"> </w:t>
      </w:r>
      <w:r w:rsidR="00FE6E86">
        <w:rPr>
          <w:noProof/>
        </w:rPr>
        <w:t>U</w:t>
      </w:r>
      <w:r w:rsidR="002A7A12">
        <w:rPr>
          <w:noProof/>
        </w:rPr>
        <w:t>S News</w:t>
      </w:r>
      <w:r w:rsidR="00FE6E86">
        <w:rPr>
          <w:noProof/>
        </w:rPr>
        <w:t xml:space="preserve"> </w:t>
      </w:r>
      <w:r w:rsidR="00FE6E86">
        <w:rPr>
          <w:noProof/>
        </w:rPr>
        <w:t>p</w:t>
      </w:r>
      <w:r w:rsidR="00FE6E86">
        <w:rPr>
          <w:noProof/>
        </w:rPr>
        <w:t>a</w:t>
      </w:r>
      <w:r w:rsidR="00FE6E86">
        <w:rPr>
          <w:noProof/>
        </w:rPr>
        <w:t>g</w:t>
      </w:r>
      <w:r w:rsidR="00FE6E86">
        <w:rPr>
          <w:noProof/>
        </w:rPr>
        <w:t>e</w:t>
      </w:r>
      <w:r w:rsidR="00FE6E86">
        <w:rPr>
          <w:noProof/>
        </w:rPr>
        <w:t xml:space="preserve"> </w:t>
      </w:r>
      <w:r w:rsidR="00FE6E86">
        <w:rPr>
          <w:noProof/>
        </w:rPr>
        <w:t>t</w:t>
      </w:r>
      <w:r w:rsidR="00FE6E86">
        <w:rPr>
          <w:noProof/>
        </w:rPr>
        <w:t>h</w:t>
      </w:r>
      <w:r w:rsidR="00FE6E86">
        <w:rPr>
          <w:noProof/>
        </w:rPr>
        <w:t>a</w:t>
      </w:r>
      <w:r w:rsidR="00FE6E86">
        <w:rPr>
          <w:noProof/>
        </w:rPr>
        <w:t>t</w:t>
      </w:r>
      <w:r w:rsidR="00FE6E86">
        <w:rPr>
          <w:noProof/>
        </w:rPr>
        <w:t xml:space="preserve"> </w:t>
      </w:r>
      <w:r w:rsidR="00FE6E86">
        <w:rPr>
          <w:noProof/>
        </w:rPr>
        <w:t>c</w:t>
      </w:r>
      <w:r w:rsidR="00FE6E86">
        <w:rPr>
          <w:noProof/>
        </w:rPr>
        <w:t>i</w:t>
      </w:r>
      <w:r w:rsidR="00FE6E86">
        <w:rPr>
          <w:noProof/>
        </w:rPr>
        <w:t>t</w:t>
      </w:r>
      <w:r w:rsidR="00FE6E86">
        <w:rPr>
          <w:noProof/>
        </w:rPr>
        <w:t>e</w:t>
      </w:r>
      <w:r w:rsidR="00FE6E86">
        <w:rPr>
          <w:noProof/>
        </w:rPr>
        <w:t>d</w:t>
      </w:r>
      <w:r w:rsidR="00FE6E86">
        <w:rPr>
          <w:noProof/>
        </w:rPr>
        <w:t xml:space="preserve"> </w:t>
      </w:r>
      <w:r w:rsidR="00FE6E86">
        <w:rPr>
          <w:noProof/>
        </w:rPr>
        <w:t>B</w:t>
      </w:r>
      <w:r w:rsidR="00FE6E86">
        <w:rPr>
          <w:noProof/>
        </w:rPr>
        <w:t>L</w:t>
      </w:r>
      <w:r w:rsidR="00FE6E86">
        <w:rPr>
          <w:noProof/>
        </w:rPr>
        <w:t>S</w:t>
      </w:r>
      <w:r w:rsidR="00FE6E86">
        <w:rPr>
          <w:noProof/>
        </w:rPr>
        <w:t xml:space="preserve"> </w:t>
      </w:r>
      <w:r w:rsidR="00FE6E86">
        <w:rPr>
          <w:noProof/>
        </w:rPr>
        <w:t>f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 xml:space="preserve"> </w:t>
      </w:r>
      <w:r w:rsidR="00FE6E86">
        <w:rPr>
          <w:noProof/>
        </w:rPr>
        <w:t>$</w:t>
      </w:r>
      <w:r w:rsidR="00FE6E86">
        <w:rPr>
          <w:noProof/>
        </w:rPr>
        <w:t>1</w:t>
      </w:r>
      <w:r w:rsidR="00FE6E86">
        <w:rPr>
          <w:noProof/>
        </w:rPr>
        <w:t>,</w:t>
      </w:r>
      <w:r w:rsidR="00FE6E86">
        <w:rPr>
          <w:noProof/>
        </w:rPr>
        <w:t>3</w:t>
      </w:r>
      <w:r w:rsidR="00FE6E86">
        <w:rPr>
          <w:noProof/>
        </w:rPr>
        <w:t>3</w:t>
      </w:r>
      <w:r w:rsidR="00FE6E86">
        <w:rPr>
          <w:noProof/>
        </w:rPr>
        <w:t>4</w:t>
      </w:r>
      <w:r w:rsidR="00FE6E86">
        <w:rPr>
          <w:noProof/>
        </w:rPr>
        <w:t xml:space="preserve"> </w:t>
      </w:r>
      <w:r w:rsidR="00FE6E86">
        <w:rPr>
          <w:noProof/>
        </w:rPr>
        <w:t>m</w:t>
      </w:r>
      <w:r w:rsidR="00FE6E86">
        <w:rPr>
          <w:noProof/>
        </w:rPr>
        <w:t>e</w:t>
      </w:r>
      <w:r w:rsidR="00FE6E86">
        <w:rPr>
          <w:noProof/>
        </w:rPr>
        <w:t>d</w:t>
      </w:r>
      <w:r w:rsidR="00FE6E86">
        <w:rPr>
          <w:noProof/>
        </w:rPr>
        <w:t>i</w:t>
      </w:r>
      <w:r w:rsidR="00FE6E86">
        <w:rPr>
          <w:noProof/>
        </w:rPr>
        <w:t>a</w:t>
      </w:r>
      <w:r w:rsidR="00FE6E86">
        <w:rPr>
          <w:noProof/>
        </w:rPr>
        <w:t xml:space="preserve"> </w:t>
      </w:r>
      <w:r w:rsidR="00FE6E86">
        <w:rPr>
          <w:noProof/>
        </w:rPr>
        <w:t>w</w:t>
      </w:r>
      <w:r w:rsidR="00FE6E86">
        <w:rPr>
          <w:noProof/>
        </w:rPr>
        <w:t>e</w:t>
      </w:r>
      <w:r w:rsidR="00FE6E86">
        <w:rPr>
          <w:noProof/>
        </w:rPr>
        <w:t>e</w:t>
      </w:r>
      <w:r w:rsidR="00FE6E86">
        <w:rPr>
          <w:noProof/>
        </w:rPr>
        <w:t>k</w:t>
      </w:r>
      <w:r w:rsidR="00FE6E86">
        <w:rPr>
          <w:noProof/>
        </w:rPr>
        <w:t>l</w:t>
      </w:r>
      <w:r w:rsidR="00FE6E86">
        <w:rPr>
          <w:noProof/>
        </w:rPr>
        <w:t>y</w:t>
      </w:r>
      <w:r w:rsidR="00FE6E86">
        <w:rPr>
          <w:noProof/>
        </w:rPr>
        <w:t xml:space="preserve"> </w:t>
      </w:r>
      <w:r w:rsidR="00FE6E86">
        <w:rPr>
          <w:noProof/>
        </w:rPr>
        <w:t>f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 xml:space="preserve"> </w:t>
      </w:r>
      <w:r w:rsidR="00FE6E86">
        <w:rPr>
          <w:noProof/>
        </w:rPr>
        <w:t>b</w:t>
      </w:r>
      <w:r w:rsidR="00FE6E86">
        <w:rPr>
          <w:noProof/>
        </w:rPr>
        <w:t>a</w:t>
      </w:r>
      <w:r w:rsidR="00FE6E86">
        <w:rPr>
          <w:noProof/>
        </w:rPr>
        <w:t>c</w:t>
      </w:r>
      <w:r w:rsidR="00FE6E86">
        <w:rPr>
          <w:noProof/>
        </w:rPr>
        <w:t>h</w:t>
      </w:r>
      <w:r w:rsidR="00FE6E86">
        <w:rPr>
          <w:noProof/>
        </w:rPr>
        <w:t>e</w:t>
      </w:r>
      <w:r w:rsidR="00FE6E86">
        <w:rPr>
          <w:noProof/>
        </w:rPr>
        <w:t>l</w:t>
      </w:r>
      <w:r w:rsidR="00FE6E86">
        <w:rPr>
          <w:noProof/>
        </w:rPr>
        <w:t>o</w:t>
      </w:r>
      <w:r w:rsidR="00FE6E86">
        <w:rPr>
          <w:noProof/>
        </w:rPr>
        <w:t>r</w:t>
      </w:r>
      <w:r w:rsidR="00FE6E86">
        <w:rPr>
          <w:noProof/>
        </w:rPr>
        <w:t>'</w:t>
      </w:r>
      <w:r w:rsidR="00FE6E86">
        <w:rPr>
          <w:noProof/>
        </w:rPr>
        <w:t>s</w:t>
      </w:r>
      <w:r w:rsidR="00FE6E86">
        <w:rPr>
          <w:noProof/>
        </w:rPr>
        <w:t xml:space="preserve"> </w:t>
      </w:r>
      <w:r w:rsidR="00FE6E86">
        <w:rPr>
          <w:noProof/>
        </w:rPr>
        <w:t>h</w:t>
      </w:r>
      <w:r w:rsidR="00FE6E86">
        <w:rPr>
          <w:noProof/>
        </w:rPr>
        <w:t>o</w:t>
      </w:r>
      <w:r w:rsidR="00FE6E86">
        <w:rPr>
          <w:noProof/>
        </w:rPr>
        <w:t>l</w:t>
      </w:r>
      <w:r w:rsidR="00FE6E86">
        <w:rPr>
          <w:noProof/>
        </w:rPr>
        <w:t>d</w:t>
      </w:r>
      <w:r w:rsidR="00FE6E86">
        <w:rPr>
          <w:noProof/>
        </w:rPr>
        <w:t>e</w:t>
      </w:r>
      <w:r w:rsidR="00FE6E86">
        <w:rPr>
          <w:noProof/>
        </w:rPr>
        <w:t>r</w:t>
      </w:r>
      <w:r w:rsidR="00FE6E86">
        <w:rPr>
          <w:noProof/>
        </w:rPr>
        <w:t>s</w:t>
      </w:r>
      <w:r w:rsidR="00FE6E86">
        <w:rPr>
          <w:noProof/>
        </w:rPr>
        <w:t>:</w:t>
      </w:r>
      <w:r w:rsidR="00FE6E86">
        <w:rPr>
          <w:noProof/>
        </w:rPr>
        <w:t xml:space="preserve"> </w:t>
      </w:r>
    </w:p>
    <w:p w14:paraId="4AD54AE1" w14:textId="77777777" w:rsidR="002A7A12" w:rsidRDefault="002A7A12">
      <w:pPr>
        <w:pStyle w:val="CommentText"/>
        <w:rPr>
          <w:noProof/>
        </w:rPr>
      </w:pPr>
      <w:r w:rsidRPr="002A7A12">
        <w:rPr>
          <w:noProof/>
        </w:rPr>
        <w:t>https://www.usnews.com/education/online-education/graduate?rv_test6_control</w:t>
      </w:r>
    </w:p>
    <w:p w14:paraId="73A68482" w14:textId="77777777" w:rsidR="006905A8" w:rsidRDefault="002A7A12">
      <w:pPr>
        <w:pStyle w:val="CommentText"/>
      </w:pPr>
      <w:r w:rsidRPr="002A7A12">
        <w:rPr>
          <w:noProof/>
        </w:rPr>
        <w:t>https://www.bls.gov/emp/chart-unemployment-earnings-education.htm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8C6AA" w15:done="0"/>
  <w15:commentEx w15:paraId="73A684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8C6AA" w16cid:durableId="280A229E"/>
  <w16cid:commentId w16cid:paraId="73A68482" w16cid:durableId="280A14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D3B"/>
    <w:multiLevelType w:val="hybridMultilevel"/>
    <w:tmpl w:val="F092947A"/>
    <w:lvl w:ilvl="0" w:tplc="D69A8F74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2EB"/>
    <w:multiLevelType w:val="hybridMultilevel"/>
    <w:tmpl w:val="440CE07A"/>
    <w:lvl w:ilvl="0" w:tplc="BAE2E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4F00"/>
    <w:multiLevelType w:val="hybridMultilevel"/>
    <w:tmpl w:val="E9F2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054"/>
    <w:multiLevelType w:val="multilevel"/>
    <w:tmpl w:val="C6229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C5C26"/>
    <w:multiLevelType w:val="hybridMultilevel"/>
    <w:tmpl w:val="29C0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40D7D"/>
    <w:multiLevelType w:val="hybridMultilevel"/>
    <w:tmpl w:val="D1484CB0"/>
    <w:lvl w:ilvl="0" w:tplc="3560F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FB2"/>
    <w:multiLevelType w:val="hybridMultilevel"/>
    <w:tmpl w:val="D900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44B8"/>
    <w:multiLevelType w:val="hybridMultilevel"/>
    <w:tmpl w:val="274A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B503B"/>
    <w:multiLevelType w:val="hybridMultilevel"/>
    <w:tmpl w:val="A2182258"/>
    <w:lvl w:ilvl="0" w:tplc="BAE2E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iel Miller">
    <w15:presenceInfo w15:providerId="AD" w15:userId="S-1-5-21-2489722996-2560933436-2661518053-1289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NTazNDM1MTYzMTJW0lEKTi0uzszPAykwrwUAn8Z8IywAAAA="/>
  </w:docVars>
  <w:rsids>
    <w:rsidRoot w:val="000E467D"/>
    <w:rsid w:val="00014C0D"/>
    <w:rsid w:val="00047F6C"/>
    <w:rsid w:val="00097F88"/>
    <w:rsid w:val="000E467D"/>
    <w:rsid w:val="000F2353"/>
    <w:rsid w:val="000F37B8"/>
    <w:rsid w:val="00193451"/>
    <w:rsid w:val="00195781"/>
    <w:rsid w:val="00237A29"/>
    <w:rsid w:val="00264962"/>
    <w:rsid w:val="002804BA"/>
    <w:rsid w:val="002A7A12"/>
    <w:rsid w:val="0034048D"/>
    <w:rsid w:val="00350EF9"/>
    <w:rsid w:val="00355C96"/>
    <w:rsid w:val="00356FDA"/>
    <w:rsid w:val="0041049C"/>
    <w:rsid w:val="00476C4E"/>
    <w:rsid w:val="004C255E"/>
    <w:rsid w:val="004D25F3"/>
    <w:rsid w:val="004D32CC"/>
    <w:rsid w:val="004F3CC2"/>
    <w:rsid w:val="00560A95"/>
    <w:rsid w:val="005E0B94"/>
    <w:rsid w:val="005F0967"/>
    <w:rsid w:val="00644141"/>
    <w:rsid w:val="006618A3"/>
    <w:rsid w:val="00671D4E"/>
    <w:rsid w:val="006905A8"/>
    <w:rsid w:val="006D5B10"/>
    <w:rsid w:val="006F53DA"/>
    <w:rsid w:val="0073195C"/>
    <w:rsid w:val="0075154D"/>
    <w:rsid w:val="0077483A"/>
    <w:rsid w:val="008279E9"/>
    <w:rsid w:val="00827B64"/>
    <w:rsid w:val="0090790C"/>
    <w:rsid w:val="00907CB2"/>
    <w:rsid w:val="009B2F2D"/>
    <w:rsid w:val="00AC260F"/>
    <w:rsid w:val="00AF167B"/>
    <w:rsid w:val="00B8373A"/>
    <w:rsid w:val="00CE30E4"/>
    <w:rsid w:val="00D51E12"/>
    <w:rsid w:val="00E14A4B"/>
    <w:rsid w:val="00EB446C"/>
    <w:rsid w:val="00F2125E"/>
    <w:rsid w:val="00F52FD4"/>
    <w:rsid w:val="00F85C2A"/>
    <w:rsid w:val="00FB5D0E"/>
    <w:rsid w:val="00FE1D4E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C157"/>
  <w15:chartTrackingRefBased/>
  <w15:docId w15:val="{8836164C-13FC-4E2F-AFB3-1D639F3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67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67D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53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67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67D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C25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E30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48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5D0E"/>
    <w:pPr>
      <w:spacing w:before="0" w:after="0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0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5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5A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05A8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1107</Words>
  <Characters>5850</Characters>
  <Application>Microsoft Office Word</Application>
  <DocSecurity>0</DocSecurity>
  <Lines>91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News &amp; World Report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Shelton, Sarah</dc:creator>
  <cp:keywords/>
  <dc:description/>
  <cp:lastModifiedBy>Nathaniel Miller</cp:lastModifiedBy>
  <cp:revision>21</cp:revision>
  <cp:lastPrinted>2023-05-13T10:27:00Z</cp:lastPrinted>
  <dcterms:created xsi:type="dcterms:W3CDTF">2023-04-28T17:57:00Z</dcterms:created>
  <dcterms:modified xsi:type="dcterms:W3CDTF">2023-05-13T10:59:00Z</dcterms:modified>
</cp:coreProperties>
</file>